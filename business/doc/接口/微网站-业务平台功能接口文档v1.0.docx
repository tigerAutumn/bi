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A67" w:rsidRPr="00BE6033" w:rsidRDefault="00A45A67">
      <w:pPr>
        <w:rPr>
          <w:rFonts w:asciiTheme="minorEastAsia" w:hAnsiTheme="minorEastAsia"/>
        </w:rPr>
      </w:pPr>
    </w:p>
    <w:p w:rsidR="00F42511" w:rsidRPr="00BE6033" w:rsidRDefault="00F42511">
      <w:pPr>
        <w:rPr>
          <w:rFonts w:asciiTheme="minorEastAsia" w:hAnsiTheme="minorEastAsia"/>
        </w:rPr>
      </w:pPr>
    </w:p>
    <w:p w:rsidR="001154BE" w:rsidRPr="00BE6033" w:rsidRDefault="001154BE">
      <w:pPr>
        <w:rPr>
          <w:rFonts w:asciiTheme="minorEastAsia" w:hAnsiTheme="minorEastAsia"/>
        </w:rPr>
      </w:pPr>
    </w:p>
    <w:p w:rsidR="00A328B2" w:rsidRPr="00BE6033" w:rsidRDefault="00A328B2" w:rsidP="00A45A67">
      <w:pPr>
        <w:pStyle w:val="a7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微网站-业务平台功能接口文档</w:t>
      </w:r>
    </w:p>
    <w:p w:rsidR="00A45A67" w:rsidRPr="00BE6033" w:rsidRDefault="00A328B2" w:rsidP="00A45A67">
      <w:pPr>
        <w:pStyle w:val="a7"/>
        <w:rPr>
          <w:rFonts w:asciiTheme="minorEastAsia" w:eastAsiaTheme="minorEastAsia" w:hAnsiTheme="minorEastAsia"/>
          <w:b w:val="0"/>
        </w:rPr>
      </w:pPr>
      <w:r w:rsidRPr="00BE6033">
        <w:rPr>
          <w:rFonts w:asciiTheme="minorEastAsia" w:eastAsiaTheme="minorEastAsia" w:hAnsiTheme="minorEastAsia"/>
        </w:rPr>
        <w:t>V</w:t>
      </w:r>
      <w:r w:rsidRPr="00BE6033">
        <w:rPr>
          <w:rFonts w:asciiTheme="minorEastAsia" w:eastAsiaTheme="minorEastAsia" w:hAnsiTheme="minorEastAsia" w:hint="eastAsia"/>
        </w:rPr>
        <w:t>1.0</w:t>
      </w: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A45A67" w:rsidRPr="00BE6033" w:rsidRDefault="00A45A67" w:rsidP="00A45A67">
      <w:pPr>
        <w:pStyle w:val="a7"/>
        <w:rPr>
          <w:rFonts w:asciiTheme="minorEastAsia" w:eastAsiaTheme="minorEastAsia" w:hAnsiTheme="minorEastAsia"/>
        </w:rPr>
      </w:pPr>
    </w:p>
    <w:p w:rsidR="003B5F7D" w:rsidRPr="00BE6033" w:rsidRDefault="00205D2B" w:rsidP="00A45A67">
      <w:pPr>
        <w:pStyle w:val="a7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/>
          <w:sz w:val="36"/>
          <w:szCs w:val="36"/>
        </w:rPr>
        <w:t>201</w:t>
      </w:r>
      <w:r w:rsidR="00A328B2" w:rsidRPr="00BE6033"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A45A67" w:rsidRPr="00BE6033">
        <w:rPr>
          <w:rFonts w:asciiTheme="minorEastAsia" w:eastAsiaTheme="minorEastAsia" w:hAnsiTheme="minorEastAsia" w:hint="eastAsia"/>
          <w:sz w:val="36"/>
          <w:szCs w:val="36"/>
        </w:rPr>
        <w:t>年</w:t>
      </w:r>
      <w:r w:rsidR="00A328B2" w:rsidRPr="00BE6033">
        <w:rPr>
          <w:rFonts w:asciiTheme="minorEastAsia" w:eastAsiaTheme="minorEastAsia" w:hAnsiTheme="minorEastAsia" w:hint="eastAsia"/>
          <w:sz w:val="36"/>
          <w:szCs w:val="36"/>
        </w:rPr>
        <w:t>1</w:t>
      </w:r>
      <w:r w:rsidR="00A45A67" w:rsidRPr="00BE6033">
        <w:rPr>
          <w:rFonts w:asciiTheme="minorEastAsia" w:eastAsiaTheme="minorEastAsia" w:hAnsiTheme="minorEastAsia" w:hint="eastAsia"/>
          <w:sz w:val="36"/>
          <w:szCs w:val="36"/>
        </w:rPr>
        <w:t>月</w:t>
      </w:r>
    </w:p>
    <w:p w:rsidR="003B5F7D" w:rsidRPr="00BE6033" w:rsidRDefault="003B5F7D">
      <w:pPr>
        <w:widowControl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BE6033">
        <w:rPr>
          <w:rFonts w:asciiTheme="minorEastAsia" w:hAnsiTheme="minorEastAsia"/>
          <w:sz w:val="36"/>
          <w:szCs w:val="36"/>
        </w:rPr>
        <w:br w:type="page"/>
      </w:r>
    </w:p>
    <w:p w:rsidR="003B5F7D" w:rsidRPr="00BE6033" w:rsidRDefault="003B5F7D" w:rsidP="003B5F7D">
      <w:pPr>
        <w:jc w:val="center"/>
        <w:rPr>
          <w:rFonts w:asciiTheme="minorEastAsia" w:hAnsiTheme="minorEastAsia"/>
        </w:rPr>
      </w:pPr>
      <w:r w:rsidRPr="00BE6033">
        <w:rPr>
          <w:rFonts w:asciiTheme="minorEastAsia" w:hAnsiTheme="minorEastAsia"/>
          <w:b/>
          <w:sz w:val="28"/>
          <w:szCs w:val="28"/>
        </w:rPr>
        <w:lastRenderedPageBreak/>
        <w:t>文档修订记录</w:t>
      </w:r>
    </w:p>
    <w:tbl>
      <w:tblPr>
        <w:tblW w:w="465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708"/>
        <w:gridCol w:w="3787"/>
        <w:gridCol w:w="1417"/>
        <w:gridCol w:w="1317"/>
      </w:tblGrid>
      <w:tr w:rsidR="003B5F7D" w:rsidRPr="00BE6033" w:rsidTr="003B5F7D">
        <w:trPr>
          <w:trHeight w:val="340"/>
          <w:jc w:val="center"/>
        </w:trPr>
        <w:tc>
          <w:tcPr>
            <w:tcW w:w="707" w:type="dxa"/>
            <w:vMerge w:val="restart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708" w:type="dxa"/>
            <w:vMerge w:val="restart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修订</w:t>
            </w:r>
          </w:p>
        </w:tc>
      </w:tr>
      <w:tr w:rsidR="003B5F7D" w:rsidRPr="00BE6033" w:rsidTr="003B5F7D">
        <w:trPr>
          <w:trHeight w:val="340"/>
          <w:jc w:val="center"/>
        </w:trPr>
        <w:tc>
          <w:tcPr>
            <w:tcW w:w="707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3B5F7D" w:rsidRPr="00BE6033" w:rsidRDefault="003B5F7D" w:rsidP="00F525AF">
            <w:pPr>
              <w:pStyle w:val="a8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人员</w:t>
            </w:r>
          </w:p>
        </w:tc>
      </w:tr>
      <w:tr w:rsidR="003B5F7D" w:rsidRPr="00BE6033" w:rsidTr="003B5F7D">
        <w:trPr>
          <w:trHeight w:val="340"/>
          <w:jc w:val="center"/>
        </w:trPr>
        <w:tc>
          <w:tcPr>
            <w:tcW w:w="707" w:type="dxa"/>
            <w:vAlign w:val="center"/>
          </w:tcPr>
          <w:p w:rsidR="003B5F7D" w:rsidRPr="00BE6033" w:rsidRDefault="00A328B2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708" w:type="dxa"/>
            <w:vAlign w:val="center"/>
          </w:tcPr>
          <w:p w:rsidR="003B5F7D" w:rsidRPr="00BE6033" w:rsidRDefault="003B5F7D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3787" w:type="dxa"/>
            <w:vAlign w:val="center"/>
          </w:tcPr>
          <w:p w:rsidR="003B5F7D" w:rsidRPr="00BE6033" w:rsidRDefault="003B5F7D" w:rsidP="00F525AF">
            <w:pPr>
              <w:pStyle w:val="a9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1417" w:type="dxa"/>
            <w:vAlign w:val="center"/>
          </w:tcPr>
          <w:p w:rsidR="003B5F7D" w:rsidRPr="00BE6033" w:rsidRDefault="008C1512" w:rsidP="00A328B2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/>
              </w:rPr>
              <w:t>201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5</w:t>
            </w:r>
            <w:r w:rsidRPr="00BE6033">
              <w:rPr>
                <w:rFonts w:asciiTheme="minorEastAsia" w:eastAsiaTheme="minorEastAsia" w:hAnsiTheme="minorEastAsia"/>
              </w:rPr>
              <w:t>-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1</w:t>
            </w:r>
            <w:r w:rsidRPr="00BE6033">
              <w:rPr>
                <w:rFonts w:asciiTheme="minorEastAsia" w:eastAsiaTheme="minorEastAsia" w:hAnsiTheme="minorEastAsia"/>
              </w:rPr>
              <w:t>-</w:t>
            </w:r>
            <w:r w:rsidR="00A328B2" w:rsidRPr="00BE6033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317" w:type="dxa"/>
            <w:vAlign w:val="center"/>
          </w:tcPr>
          <w:p w:rsidR="003B5F7D" w:rsidRPr="00BE6033" w:rsidRDefault="003B5F7D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15624" w:rsidRPr="00BE6033" w:rsidTr="003B5F7D">
        <w:trPr>
          <w:trHeight w:val="340"/>
          <w:jc w:val="center"/>
        </w:trPr>
        <w:tc>
          <w:tcPr>
            <w:tcW w:w="707" w:type="dxa"/>
            <w:vAlign w:val="center"/>
          </w:tcPr>
          <w:p w:rsidR="00915624" w:rsidRPr="00BE6033" w:rsidRDefault="00A328B2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708" w:type="dxa"/>
            <w:vAlign w:val="center"/>
          </w:tcPr>
          <w:p w:rsidR="00915624" w:rsidRPr="00BE6033" w:rsidRDefault="00915624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M</w:t>
            </w:r>
          </w:p>
        </w:tc>
        <w:tc>
          <w:tcPr>
            <w:tcW w:w="3787" w:type="dxa"/>
            <w:vAlign w:val="center"/>
          </w:tcPr>
          <w:p w:rsidR="00915624" w:rsidRPr="00BE6033" w:rsidRDefault="00915624" w:rsidP="008C1512">
            <w:pPr>
              <w:pStyle w:val="a9"/>
              <w:rPr>
                <w:rFonts w:asciiTheme="minorEastAsia" w:eastAsiaTheme="minorEastAsia" w:hAnsiTheme="minorEastAsia"/>
              </w:rPr>
            </w:pPr>
            <w:r w:rsidRPr="00BE6033">
              <w:rPr>
                <w:rFonts w:asciiTheme="minorEastAsia" w:eastAsiaTheme="minorEastAsia" w:hAnsiTheme="minorEastAsia" w:hint="eastAsia"/>
              </w:rPr>
              <w:t>修改文档版本编号</w:t>
            </w:r>
          </w:p>
        </w:tc>
        <w:tc>
          <w:tcPr>
            <w:tcW w:w="1417" w:type="dxa"/>
            <w:vAlign w:val="center"/>
          </w:tcPr>
          <w:p w:rsidR="00915624" w:rsidRPr="00BE6033" w:rsidRDefault="00915624" w:rsidP="00A328B2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915624" w:rsidRPr="00BE6033" w:rsidRDefault="00915624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B3A0E" w:rsidRPr="00BE6033" w:rsidTr="00D45946">
        <w:trPr>
          <w:trHeight w:val="340"/>
          <w:jc w:val="center"/>
        </w:trPr>
        <w:tc>
          <w:tcPr>
            <w:tcW w:w="707" w:type="dxa"/>
            <w:vAlign w:val="center"/>
          </w:tcPr>
          <w:p w:rsidR="00BB3A0E" w:rsidRPr="00BE6033" w:rsidRDefault="00BB3A0E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:rsidR="00BB3A0E" w:rsidRPr="00BE6033" w:rsidRDefault="00BB3A0E" w:rsidP="009676F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</w:tcPr>
          <w:p w:rsidR="00BB3A0E" w:rsidRPr="00BE6033" w:rsidRDefault="00BB3A0E" w:rsidP="008A5034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</w:tcPr>
          <w:p w:rsidR="00BB3A0E" w:rsidRPr="00BE6033" w:rsidRDefault="00BB3A0E" w:rsidP="00D45946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BB3A0E" w:rsidRPr="00BE6033" w:rsidRDefault="00BB3A0E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9B7038" w:rsidRPr="00BE6033" w:rsidTr="00D45946">
        <w:trPr>
          <w:trHeight w:val="340"/>
          <w:jc w:val="center"/>
        </w:trPr>
        <w:tc>
          <w:tcPr>
            <w:tcW w:w="707" w:type="dxa"/>
            <w:vAlign w:val="center"/>
          </w:tcPr>
          <w:p w:rsidR="009B7038" w:rsidRPr="00BE6033" w:rsidRDefault="009B7038" w:rsidP="00F525AF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:rsidR="009B7038" w:rsidRPr="00BE6033" w:rsidRDefault="009B7038" w:rsidP="009676F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87" w:type="dxa"/>
          </w:tcPr>
          <w:p w:rsidR="009B7038" w:rsidRPr="00BE6033" w:rsidRDefault="009B7038" w:rsidP="008A5034">
            <w:pPr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</w:tcPr>
          <w:p w:rsidR="009B7038" w:rsidRPr="00BE6033" w:rsidRDefault="009B7038" w:rsidP="00A328B2">
            <w:pPr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vAlign w:val="center"/>
          </w:tcPr>
          <w:p w:rsidR="009B7038" w:rsidRPr="00BE6033" w:rsidRDefault="009B7038" w:rsidP="0080132D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3B5F7D" w:rsidRPr="00BE6033" w:rsidRDefault="003B5F7D" w:rsidP="003B5F7D">
      <w:pPr>
        <w:rPr>
          <w:rFonts w:asciiTheme="minorEastAsia" w:hAnsiTheme="minorEastAsia"/>
        </w:rPr>
      </w:pPr>
    </w:p>
    <w:p w:rsidR="003B5F7D" w:rsidRPr="00BE6033" w:rsidRDefault="003B5F7D" w:rsidP="003B5F7D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说明：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版本栏中填入版本编号或者更改记录编号。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状态分为三种状态：A</w:t>
      </w:r>
      <w:r w:rsidRPr="00BE6033">
        <w:rPr>
          <w:rFonts w:asciiTheme="minorEastAsia" w:hAnsiTheme="minorEastAsia" w:hint="eastAsia"/>
        </w:rPr>
        <w:softHyphen/>
        <w:t>——增加；M——修改；D——删除。</w:t>
      </w:r>
    </w:p>
    <w:p w:rsidR="003B5F7D" w:rsidRPr="00BE6033" w:rsidRDefault="003B5F7D" w:rsidP="003B5F7D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在简要说明栏中填写变更的内容和变更的范围。</w:t>
      </w:r>
    </w:p>
    <w:p w:rsidR="00C65DDD" w:rsidRPr="00BE6033" w:rsidRDefault="00C65DDD">
      <w:pPr>
        <w:widowControl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BE6033">
        <w:rPr>
          <w:rFonts w:asciiTheme="minorEastAsia" w:hAnsiTheme="minorEastAsia"/>
          <w:sz w:val="36"/>
          <w:szCs w:val="36"/>
        </w:rPr>
        <w:br w:type="page"/>
      </w:r>
    </w:p>
    <w:p w:rsidR="002C365C" w:rsidRPr="00BE6033" w:rsidRDefault="002C365C" w:rsidP="002C365C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接口功能说明</w:t>
      </w:r>
    </w:p>
    <w:p w:rsidR="002C365C" w:rsidRPr="00BE6033" w:rsidRDefault="002C365C" w:rsidP="002C365C">
      <w:pPr>
        <w:pStyle w:val="2"/>
        <w:rPr>
          <w:rFonts w:asciiTheme="minorEastAsia" w:eastAsiaTheme="minorEastAsia" w:hAnsiTheme="minorEastAsia"/>
        </w:rPr>
      </w:pPr>
      <w:bookmarkStart w:id="0" w:name="_Toc309199544"/>
      <w:bookmarkStart w:id="1" w:name="_Toc309204961"/>
      <w:bookmarkStart w:id="2" w:name="_Toc309227922"/>
      <w:bookmarkEnd w:id="0"/>
      <w:bookmarkEnd w:id="1"/>
      <w:bookmarkEnd w:id="2"/>
      <w:r w:rsidRPr="00BE6033">
        <w:rPr>
          <w:rFonts w:asciiTheme="minorEastAsia" w:eastAsiaTheme="minorEastAsia" w:hAnsiTheme="minorEastAsia" w:hint="eastAsia"/>
        </w:rPr>
        <w:t>功能说明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1"/>
        <w:gridCol w:w="4706"/>
        <w:gridCol w:w="969"/>
        <w:gridCol w:w="1056"/>
      </w:tblGrid>
      <w:tr w:rsidR="002C365C" w:rsidRPr="00BE6033" w:rsidTr="00164EA4">
        <w:tc>
          <w:tcPr>
            <w:tcW w:w="1791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接口编号</w:t>
            </w:r>
          </w:p>
        </w:tc>
        <w:tc>
          <w:tcPr>
            <w:tcW w:w="4706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接口功能</w:t>
            </w:r>
          </w:p>
        </w:tc>
        <w:tc>
          <w:tcPr>
            <w:tcW w:w="969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发起方</w:t>
            </w:r>
          </w:p>
        </w:tc>
        <w:tc>
          <w:tcPr>
            <w:tcW w:w="1056" w:type="dxa"/>
            <w:shd w:val="clear" w:color="auto" w:fill="E0E0E0"/>
          </w:tcPr>
          <w:p w:rsidR="002C365C" w:rsidRPr="00BE6033" w:rsidRDefault="002C365C" w:rsidP="00F525AF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接收方</w:t>
            </w:r>
          </w:p>
        </w:tc>
      </w:tr>
    </w:tbl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币港湾主页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r w:rsidR="00537C98">
        <w:rPr>
          <w:rFonts w:asciiTheme="minorEastAsia" w:hAnsiTheme="minorEastAsia" w:cs="Times New Roman" w:hint="eastAsia"/>
          <w:sz w:val="18"/>
          <w:szCs w:val="18"/>
        </w:rPr>
        <w:t>Home_InfoQuery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定期理财主页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基金产品主页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(无，产品写死)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我的港湾主页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ReqMsg_User_AssetInfoQuery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查询定期产品列表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查询转让定期产品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查询转让定期产品列表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ReqMsg_Product_ListQuery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购买定期产品初始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ReqMsg_RegularBuy_Buy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购买待转让定期产品初始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ReqMsg_RegularBuy_TransInfoQuery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购买转让的定期产品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ReqMsg_RegularBuy_TransBuy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基金预约登记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ReqMsg_Fund_CheckIn</w:t>
      </w:r>
    </w:p>
    <w:p w:rsidR="009830FE" w:rsidRPr="00164EA4" w:rsidRDefault="009830FE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基金列表查询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>ReqMsg_Fund_ListQuery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基金净值查看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ReqMsg_Fund_NetValueListQuery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用户登录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ReqMsg_User_Login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用户注册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ReqMsg_User_Regist</w:t>
      </w: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用户退出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ReqMsg_User_Logout</w:t>
      </w:r>
    </w:p>
    <w:p w:rsidR="00D65265" w:rsidRPr="00164EA4" w:rsidRDefault="00D65265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用户信息验证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  <w:t>ReqMsg_User_InfoValidation</w:t>
      </w:r>
    </w:p>
    <w:p w:rsidR="0033424C" w:rsidRPr="0033424C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用户找回登录密码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 w:rsidRPr="0033424C">
        <w:rPr>
          <w:rFonts w:asciiTheme="minorEastAsia" w:hAnsiTheme="minorEastAsia" w:cs="Times New Roman" w:hint="eastAsia"/>
          <w:sz w:val="18"/>
          <w:szCs w:val="18"/>
        </w:rPr>
        <w:t>ReqMsg_User_FindPassword</w:t>
      </w:r>
    </w:p>
    <w:p w:rsidR="00164EA4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用户找回支付密码</w:t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r>
        <w:rPr>
          <w:rFonts w:asciiTheme="minorEastAsia" w:hAnsiTheme="minorEastAsia" w:cs="Times New Roman"/>
          <w:sz w:val="18"/>
          <w:szCs w:val="18"/>
        </w:rPr>
        <w:tab/>
      </w:r>
      <w:bookmarkStart w:id="3" w:name="_GoBack"/>
      <w:bookmarkEnd w:id="3"/>
      <w:r w:rsidRPr="0033424C">
        <w:rPr>
          <w:rFonts w:asciiTheme="minorEastAsia" w:hAnsiTheme="minorEastAsia" w:cs="Times New Roman" w:hint="eastAsia"/>
          <w:sz w:val="18"/>
          <w:szCs w:val="18"/>
        </w:rPr>
        <w:t>ReqMsg_User_FindPayPassword</w:t>
      </w:r>
    </w:p>
    <w:p w:rsidR="0033424C" w:rsidRPr="00164EA4" w:rsidRDefault="0033424C" w:rsidP="0033424C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bookmarkStart w:id="4" w:name="OLE_LINK44"/>
      <w:bookmarkStart w:id="5" w:name="OLE_LINK45"/>
      <w:r w:rsidRPr="00164EA4">
        <w:rPr>
          <w:rFonts w:asciiTheme="minorEastAsia" w:hAnsiTheme="minorEastAsia" w:cs="Times New Roman" w:hint="eastAsia"/>
          <w:sz w:val="18"/>
          <w:szCs w:val="18"/>
        </w:rPr>
        <w:t>短信验证码生成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ReqMsg_SMS_Generate</w:t>
      </w:r>
    </w:p>
    <w:p w:rsid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短信验证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ReqMsg_SMS_Validation</w:t>
      </w:r>
      <w:bookmarkEnd w:id="4"/>
      <w:bookmarkEnd w:id="5"/>
    </w:p>
    <w:p w:rsidR="00FE5A8A" w:rsidRDefault="00FE5A8A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FE5A8A" w:rsidRPr="00164EA4" w:rsidRDefault="00FE5A8A" w:rsidP="00FE5A8A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邮箱</w:t>
      </w:r>
      <w:r w:rsidRPr="00164EA4">
        <w:rPr>
          <w:rFonts w:asciiTheme="minorEastAsia" w:hAnsiTheme="minorEastAsia" w:cs="Times New Roman" w:hint="eastAsia"/>
          <w:sz w:val="18"/>
          <w:szCs w:val="18"/>
        </w:rPr>
        <w:t>验证码生成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bookmarkStart w:id="6" w:name="OLE_LINK46"/>
      <w:bookmarkStart w:id="7" w:name="OLE_LINK47"/>
      <w:ins w:id="8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E</w:t>
        </w:r>
      </w:ins>
      <w:del w:id="9" w:author="windemon Pre" w:date="2015-01-16T16:37:00Z">
        <w:r w:rsidRPr="00164EA4" w:rsidDel="00FE5A8A">
          <w:rPr>
            <w:rFonts w:asciiTheme="minorEastAsia" w:hAnsiTheme="minorEastAsia" w:cs="Times New Roman" w:hint="eastAsia"/>
            <w:sz w:val="18"/>
            <w:szCs w:val="18"/>
          </w:rPr>
          <w:delText>SMS</w:delText>
        </w:r>
      </w:del>
      <w:ins w:id="10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mail</w:t>
        </w:r>
      </w:ins>
      <w:bookmarkEnd w:id="6"/>
      <w:bookmarkEnd w:id="7"/>
      <w:r w:rsidRPr="00164EA4">
        <w:rPr>
          <w:rFonts w:asciiTheme="minorEastAsia" w:hAnsiTheme="minorEastAsia" w:cs="Times New Roman" w:hint="eastAsia"/>
          <w:sz w:val="18"/>
          <w:szCs w:val="18"/>
        </w:rPr>
        <w:t>_Generate</w:t>
      </w:r>
    </w:p>
    <w:p w:rsidR="00FE5A8A" w:rsidRPr="00164EA4" w:rsidRDefault="00FE5A8A" w:rsidP="00FE5A8A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</w:rPr>
        <w:t>邮箱</w:t>
      </w:r>
      <w:r w:rsidRPr="00164EA4">
        <w:rPr>
          <w:rFonts w:asciiTheme="minorEastAsia" w:hAnsiTheme="minorEastAsia" w:cs="Times New Roman" w:hint="eastAsia"/>
          <w:sz w:val="18"/>
          <w:szCs w:val="18"/>
        </w:rPr>
        <w:t>验证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</w:t>
      </w:r>
      <w:ins w:id="11" w:author="windemon Pre" w:date="2015-01-16T16:37:00Z">
        <w:r>
          <w:rPr>
            <w:rFonts w:asciiTheme="minorEastAsia" w:hAnsiTheme="minorEastAsia" w:cs="Times New Roman"/>
            <w:sz w:val="18"/>
            <w:szCs w:val="18"/>
          </w:rPr>
          <w:t>Email</w:t>
        </w:r>
      </w:ins>
      <w:del w:id="12" w:author="windemon Pre" w:date="2015-01-16T16:37:00Z">
        <w:r w:rsidRPr="00164EA4" w:rsidDel="00FE5A8A">
          <w:rPr>
            <w:rFonts w:asciiTheme="minorEastAsia" w:hAnsiTheme="minorEastAsia" w:cs="Times New Roman" w:hint="eastAsia"/>
            <w:sz w:val="18"/>
            <w:szCs w:val="18"/>
          </w:rPr>
          <w:delText>SMS</w:delText>
        </w:r>
      </w:del>
      <w:r w:rsidRPr="00164EA4">
        <w:rPr>
          <w:rFonts w:asciiTheme="minorEastAsia" w:hAnsiTheme="minorEastAsia" w:cs="Times New Roman" w:hint="eastAsia"/>
          <w:sz w:val="18"/>
          <w:szCs w:val="18"/>
        </w:rPr>
        <w:t>_Validation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投资收益明细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ReqMsg_Invest_EarningsListQuery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推荐奖励明细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我的资料</w:t>
      </w:r>
      <w:r>
        <w:rPr>
          <w:rFonts w:asciiTheme="minorEastAsia" w:hAnsiTheme="minorEastAsia" w:cs="Times New Roman" w:hint="eastAsia"/>
          <w:sz w:val="18"/>
          <w:szCs w:val="18"/>
        </w:rPr>
        <w:t>{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手机绑定查询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手机绑定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ReqMsg_Profile_MobileBind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邮箱绑定查询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lastRenderedPageBreak/>
        <w:tab/>
        <w:t>邮箱绑定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ReqMsg_Profile_EmailBind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紧急人查询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紧急人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ReqMsg_Profile_UrgentBind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实名认证查询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ReqMsg_User_InfoQuery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实名认证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ReqMsg_Profile_RealNameBind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密码修改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ReqMsg_Profile_PasswordModify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支付密码修改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ReqMsg_Profile_PayPasswordModify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账户总资产</w:t>
      </w:r>
      <w:r>
        <w:rPr>
          <w:rFonts w:asciiTheme="minorEastAsia" w:hAnsiTheme="minorEastAsia" w:cs="Times New Roman" w:hint="eastAsia"/>
          <w:sz w:val="18"/>
          <w:szCs w:val="18"/>
        </w:rPr>
        <w:t xml:space="preserve">{ 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ReqMsg_User_AssetInfoQuery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投资本金明细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ReqMsg_Invest_PrincipalListQuery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投资收益明细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ReqMsg_Invest_EarningsListQuery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ab/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推荐奖励明细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可提现奖励金明细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="00055149" w:rsidRPr="00164EA4">
        <w:rPr>
          <w:rFonts w:asciiTheme="minorEastAsia" w:hAnsiTheme="minorEastAsia" w:cs="Times New Roman" w:hint="eastAsia"/>
          <w:sz w:val="18"/>
          <w:szCs w:val="18"/>
        </w:rPr>
        <w:t>ReqMsg_Bonus_RecommendBonusListQuery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奖励金提现初始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ReqMsg_Bonus_WithdrawInfoQuery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奖励金提现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ReqMsg_Bonus_BonusWithdraw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ab/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我的银行卡查询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ReqMsg_User_BankListQuery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我的投资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="00276CEF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ReqMsg_Invest_InvestListQuery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债权转让（定期产品转让）</w:t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ReqMsg_Invest_InvestTranfer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交易明细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ReqMsg_Account_AccountJnlListQuery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推荐好友</w:t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>
        <w:rPr>
          <w:rFonts w:asciiTheme="minorEastAsia" w:hAnsiTheme="minorEastAsia" w:cs="Times New Roman" w:hint="eastAsia"/>
          <w:sz w:val="18"/>
          <w:szCs w:val="18"/>
        </w:rPr>
        <w:tab/>
      </w:r>
      <w:r w:rsidRPr="00164EA4">
        <w:rPr>
          <w:rFonts w:asciiTheme="minorEastAsia" w:hAnsiTheme="minorEastAsia" w:cs="Times New Roman" w:hint="eastAsia"/>
          <w:sz w:val="18"/>
          <w:szCs w:val="18"/>
        </w:rPr>
        <w:t>ReqMsg_Bonus_RecommendFriends</w:t>
      </w:r>
    </w:p>
    <w:p w:rsidR="00164EA4" w:rsidRDefault="00164EA4" w:rsidP="00164EA4">
      <w:pPr>
        <w:widowControl/>
        <w:jc w:val="left"/>
        <w:rPr>
          <w:ins w:id="13" w:author="windemon Pre" w:date="2015-01-16T16:41:00Z"/>
          <w:rFonts w:asciiTheme="minorEastAsia" w:hAnsiTheme="minorEastAsia" w:cs="Times New Roman"/>
          <w:sz w:val="18"/>
          <w:szCs w:val="18"/>
        </w:rPr>
      </w:pPr>
    </w:p>
    <w:p w:rsidR="00FC7613" w:rsidRPr="00164EA4" w:rsidRDefault="00FC7613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ins w:id="14" w:author="windemon Pre" w:date="2015-01-16T16:41:00Z">
        <w:r>
          <w:rPr>
            <w:rFonts w:asciiTheme="minorEastAsia" w:hAnsiTheme="minorEastAsia" w:cs="Times New Roman" w:hint="eastAsia"/>
            <w:sz w:val="18"/>
            <w:szCs w:val="18"/>
          </w:rPr>
          <w:t xml:space="preserve">查询字典表 </w:t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  <w:r>
          <w:rPr>
            <w:rFonts w:asciiTheme="minorEastAsia" w:hAnsiTheme="minorEastAsia" w:cs="Times New Roman" w:hint="eastAsia"/>
            <w:sz w:val="18"/>
            <w:szCs w:val="18"/>
          </w:rPr>
          <w:tab/>
        </w:r>
      </w:ins>
      <w:ins w:id="15" w:author="windemon Pre" w:date="2015-01-16T16:42:00Z">
        <w:r w:rsidRPr="00FC7613">
          <w:rPr>
            <w:rFonts w:asciiTheme="minorEastAsia" w:hAnsiTheme="minorEastAsia" w:cs="Times New Roman"/>
            <w:sz w:val="18"/>
            <w:szCs w:val="18"/>
          </w:rPr>
          <w:t>ReqMsg_Dict_ListQuery</w:t>
        </w:r>
      </w:ins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>发现{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关于币港湾 (无)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>帮助中心  (无)</w:t>
      </w:r>
    </w:p>
    <w:p w:rsidR="00164EA4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 w:hint="eastAsia"/>
          <w:sz w:val="18"/>
          <w:szCs w:val="18"/>
        </w:rPr>
        <w:tab/>
        <w:t xml:space="preserve">意见反馈  </w:t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</w:r>
      <w:r w:rsidR="00B433CF">
        <w:rPr>
          <w:rFonts w:asciiTheme="minorEastAsia" w:hAnsiTheme="minorEastAsia" w:cs="Times New Roman" w:hint="eastAsia"/>
          <w:sz w:val="18"/>
          <w:szCs w:val="18"/>
        </w:rPr>
        <w:tab/>
        <w:t>ReqMsg_User_Feedback</w:t>
      </w:r>
    </w:p>
    <w:p w:rsidR="002C365C" w:rsidRPr="00164EA4" w:rsidRDefault="00164EA4" w:rsidP="00164EA4">
      <w:pPr>
        <w:widowControl/>
        <w:jc w:val="left"/>
        <w:rPr>
          <w:rFonts w:asciiTheme="minorEastAsia" w:hAnsiTheme="minorEastAsia" w:cs="Times New Roman"/>
          <w:sz w:val="18"/>
          <w:szCs w:val="18"/>
        </w:rPr>
      </w:pPr>
      <w:r w:rsidRPr="00164EA4">
        <w:rPr>
          <w:rFonts w:asciiTheme="minorEastAsia" w:hAnsiTheme="minorEastAsia" w:cs="Times New Roman"/>
          <w:sz w:val="18"/>
          <w:szCs w:val="18"/>
        </w:rPr>
        <w:t>}</w:t>
      </w:r>
    </w:p>
    <w:p w:rsidR="004309C0" w:rsidRPr="00BE6033" w:rsidRDefault="004309C0" w:rsidP="004309C0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接口内容说明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通讯方式说明</w:t>
      </w:r>
    </w:p>
    <w:p w:rsidR="008D1BFB" w:rsidRPr="00BE6033" w:rsidRDefault="008D1BFB" w:rsidP="008D1BFB">
      <w:pPr>
        <w:widowControl/>
        <w:spacing w:before="100" w:beforeAutospacing="1" w:after="100" w:afterAutospacing="1" w:line="360" w:lineRule="auto"/>
        <w:ind w:firstLine="357"/>
        <w:jc w:val="left"/>
        <w:rPr>
          <w:rFonts w:asciiTheme="minorEastAsia" w:hAnsiTheme="minorEastAsia"/>
          <w:sz w:val="24"/>
          <w:szCs w:val="24"/>
        </w:rPr>
      </w:pPr>
      <w:r w:rsidRPr="00BE6033">
        <w:rPr>
          <w:rFonts w:asciiTheme="minorEastAsia" w:hAnsiTheme="minorEastAsia" w:cs="宋体" w:hint="eastAsia"/>
          <w:kern w:val="0"/>
          <w:szCs w:val="21"/>
        </w:rPr>
        <w:t>接口采用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Hessian通讯</w:t>
      </w:r>
      <w:r w:rsidRPr="00BE6033">
        <w:rPr>
          <w:rFonts w:asciiTheme="minorEastAsia" w:hAnsiTheme="minorEastAsia" w:cs="宋体" w:hint="eastAsia"/>
          <w:kern w:val="0"/>
          <w:szCs w:val="21"/>
        </w:rPr>
        <w:t>，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网站</w:t>
      </w:r>
      <w:r w:rsidRPr="00BE6033">
        <w:rPr>
          <w:rFonts w:asciiTheme="minorEastAsia" w:hAnsiTheme="minorEastAsia" w:cs="宋体" w:hint="eastAsia"/>
          <w:kern w:val="0"/>
          <w:szCs w:val="21"/>
        </w:rPr>
        <w:t>系统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将数据放入序列化对象（ReqMsg_UserLogin）</w:t>
      </w:r>
      <w:r w:rsidR="00A40940" w:rsidRPr="00BE6033">
        <w:rPr>
          <w:rFonts w:asciiTheme="minorEastAsia" w:hAnsiTheme="minorEastAsia" w:cs="宋体" w:hint="eastAsia"/>
          <w:kern w:val="0"/>
          <w:szCs w:val="21"/>
        </w:rPr>
        <w:t>报文，发起请求，业务平台接收处理后，响应</w:t>
      </w:r>
      <w:r w:rsidR="00583178" w:rsidRPr="00BE6033">
        <w:rPr>
          <w:rFonts w:asciiTheme="minorEastAsia" w:hAnsiTheme="minorEastAsia" w:cs="宋体" w:hint="eastAsia"/>
          <w:kern w:val="0"/>
          <w:szCs w:val="21"/>
        </w:rPr>
        <w:t>序列化对象</w:t>
      </w:r>
      <w:r w:rsidR="00A40940" w:rsidRPr="00BE6033">
        <w:rPr>
          <w:rFonts w:asciiTheme="minorEastAsia" w:hAnsiTheme="minorEastAsia" w:cs="宋体" w:hint="eastAsia"/>
          <w:kern w:val="0"/>
          <w:szCs w:val="21"/>
        </w:rPr>
        <w:t>(ResMsg_UserLogin) 报文，完成报文通讯。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接口报文说明</w:t>
      </w:r>
    </w:p>
    <w:p w:rsidR="000F3F0E" w:rsidRPr="00BE6033" w:rsidRDefault="0015657B" w:rsidP="000A123D">
      <w:pPr>
        <w:spacing w:line="360" w:lineRule="auto"/>
        <w:ind w:firstLine="420"/>
        <w:rPr>
          <w:rFonts w:asciiTheme="minorEastAsia" w:hAnsiTheme="minorEastAsia"/>
        </w:rPr>
      </w:pPr>
      <w:r w:rsidRPr="00BE6033">
        <w:rPr>
          <w:rFonts w:asciiTheme="minorEastAsia" w:hAnsiTheme="minorEastAsia" w:cs="宋体" w:hint="eastAsia"/>
        </w:rPr>
        <w:t>每个接口的请求和响应</w:t>
      </w:r>
      <w:r w:rsidR="000A123D" w:rsidRPr="00BE6033">
        <w:rPr>
          <w:rFonts w:asciiTheme="minorEastAsia" w:hAnsiTheme="minorEastAsia" w:cs="宋体" w:hint="eastAsia"/>
        </w:rPr>
        <w:t>序列化对象</w:t>
      </w:r>
      <w:r w:rsidRPr="00BE6033">
        <w:rPr>
          <w:rFonts w:asciiTheme="minorEastAsia" w:hAnsiTheme="minorEastAsia" w:cs="宋体" w:hint="eastAsia"/>
        </w:rPr>
        <w:t>文档为一一对应的，如果不是必须字段，那么设置该节点值为空。</w:t>
      </w:r>
      <w:r w:rsidR="004309C0" w:rsidRPr="00BE6033">
        <w:rPr>
          <w:rFonts w:asciiTheme="minorEastAsia" w:hAnsiTheme="minorEastAsia" w:cs="宋体" w:hint="eastAsia"/>
        </w:rPr>
        <w:t>编码方式为UTF-8</w:t>
      </w:r>
    </w:p>
    <w:p w:rsidR="004309C0" w:rsidRPr="00BE6033" w:rsidRDefault="004309C0" w:rsidP="004309C0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报文字符集说明</w:t>
      </w:r>
    </w:p>
    <w:p w:rsidR="00D24DE6" w:rsidRPr="00BE6033" w:rsidRDefault="004309C0" w:rsidP="00D24DE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BE6033">
        <w:rPr>
          <w:rFonts w:asciiTheme="minorEastAsia" w:hAnsiTheme="minorEastAsia" w:cs="Times New Roman" w:hint="eastAsia"/>
        </w:rPr>
        <w:t>为了兼容生僻字，要求企业客户端发来的报文的字符集为</w:t>
      </w:r>
      <w:r w:rsidR="00E1280E" w:rsidRPr="00BE6033">
        <w:rPr>
          <w:rFonts w:asciiTheme="minorEastAsia" w:hAnsiTheme="minorEastAsia" w:hint="eastAsia"/>
        </w:rPr>
        <w:t>UTF-8</w:t>
      </w:r>
      <w:r w:rsidRPr="00BE6033">
        <w:rPr>
          <w:rFonts w:asciiTheme="minorEastAsia" w:hAnsiTheme="minorEastAsia" w:cs="Times New Roman" w:hint="eastAsia"/>
        </w:rPr>
        <w:t>，返回报文的字符集也为</w:t>
      </w:r>
      <w:r w:rsidR="00E1280E" w:rsidRPr="00BE6033">
        <w:rPr>
          <w:rFonts w:asciiTheme="minorEastAsia" w:hAnsiTheme="minorEastAsia" w:hint="eastAsia"/>
        </w:rPr>
        <w:t>UTF-8</w:t>
      </w:r>
      <w:r w:rsidRPr="00BE6033">
        <w:rPr>
          <w:rFonts w:asciiTheme="minorEastAsia" w:hAnsiTheme="minorEastAsia" w:cs="Times New Roman" w:hint="eastAsia"/>
        </w:rPr>
        <w:t>。</w:t>
      </w:r>
      <w:r w:rsidR="00E1280E" w:rsidRPr="00BE6033">
        <w:rPr>
          <w:rFonts w:asciiTheme="minorEastAsia" w:hAnsiTheme="minorEastAsia" w:hint="eastAsia"/>
        </w:rPr>
        <w:t>节点名区分大小写。</w:t>
      </w:r>
    </w:p>
    <w:p w:rsidR="000A123D" w:rsidRPr="00BE6033" w:rsidRDefault="000A123D" w:rsidP="000A123D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接口公共报文头</w:t>
      </w:r>
    </w:p>
    <w:p w:rsidR="000A123D" w:rsidRPr="00BE6033" w:rsidRDefault="000A123D" w:rsidP="000A123D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请求公共报文头（ReqMsg）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0A123D" w:rsidRPr="00BE6033" w:rsidTr="005C3C98">
        <w:tc>
          <w:tcPr>
            <w:tcW w:w="1709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16" w:name="OLE_LINK18"/>
            <w:bookmarkStart w:id="17" w:name="OLE_LINK19"/>
            <w:bookmarkStart w:id="18" w:name="OLE_LINK35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0A123D" w:rsidRPr="00BE6033" w:rsidRDefault="000A123D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A123D" w:rsidRPr="00BE6033" w:rsidTr="005C3C98">
        <w:tc>
          <w:tcPr>
            <w:tcW w:w="1709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transCode</w:t>
            </w:r>
          </w:p>
        </w:tc>
        <w:tc>
          <w:tcPr>
            <w:tcW w:w="2227" w:type="dxa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交易码</w:t>
            </w:r>
          </w:p>
        </w:tc>
        <w:tc>
          <w:tcPr>
            <w:tcW w:w="708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A123D" w:rsidRPr="00BE6033" w:rsidTr="005C3C98">
        <w:tc>
          <w:tcPr>
            <w:tcW w:w="1709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version</w:t>
            </w:r>
          </w:p>
        </w:tc>
        <w:tc>
          <w:tcPr>
            <w:tcW w:w="2227" w:type="dxa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708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bookmarkStart w:id="19" w:name="OLE_LINK26"/>
            <w:bookmarkStart w:id="20" w:name="OLE_LINK32"/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  <w:bookmarkEnd w:id="19"/>
            <w:bookmarkEnd w:id="20"/>
          </w:p>
        </w:tc>
        <w:tc>
          <w:tcPr>
            <w:tcW w:w="993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A123D" w:rsidRPr="00BE6033" w:rsidRDefault="000A123D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bookmarkStart w:id="21" w:name="OLE_LINK33"/>
            <w:bookmarkStart w:id="22" w:name="OLE_LINK34"/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  <w:bookmarkEnd w:id="21"/>
            <w:bookmarkEnd w:id="22"/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sendDate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发送日期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CC524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yyyy-mm-dd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sendTime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发送时间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extendMap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扩展字段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HashMap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16"/>
      <w:bookmarkEnd w:id="17"/>
      <w:bookmarkEnd w:id="18"/>
    </w:tbl>
    <w:p w:rsidR="000A123D" w:rsidRPr="00BE6033" w:rsidRDefault="000A123D" w:rsidP="000A123D">
      <w:pPr>
        <w:rPr>
          <w:rFonts w:asciiTheme="minorEastAsia" w:hAnsiTheme="minorEastAsia"/>
        </w:rPr>
      </w:pPr>
    </w:p>
    <w:p w:rsidR="000A123D" w:rsidRPr="00BE6033" w:rsidRDefault="000A123D" w:rsidP="000A123D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响应公共报文头（ResMsg）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C524E" w:rsidRPr="00BE6033" w:rsidTr="005C3C98">
        <w:tc>
          <w:tcPr>
            <w:tcW w:w="1709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C524E" w:rsidRPr="00BE6033" w:rsidRDefault="00CC524E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resCode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返回码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 w:cs="Consolas"/>
                <w:kern w:val="0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resMsg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kern w:val="0"/>
                <w:szCs w:val="21"/>
              </w:rPr>
              <w:t>version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C524E" w:rsidRPr="00BE6033" w:rsidTr="005C3C98">
        <w:tc>
          <w:tcPr>
            <w:tcW w:w="1709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extendMap</w:t>
            </w:r>
          </w:p>
        </w:tc>
        <w:tc>
          <w:tcPr>
            <w:tcW w:w="2227" w:type="dxa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扩展字段</w:t>
            </w:r>
          </w:p>
        </w:tc>
        <w:tc>
          <w:tcPr>
            <w:tcW w:w="708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HashMap</w:t>
            </w:r>
          </w:p>
        </w:tc>
        <w:tc>
          <w:tcPr>
            <w:tcW w:w="1984" w:type="dxa"/>
            <w:shd w:val="clear" w:color="auto" w:fill="auto"/>
          </w:tcPr>
          <w:p w:rsidR="00CC524E" w:rsidRPr="00BE6033" w:rsidRDefault="00CC524E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A123D" w:rsidRPr="00BE6033" w:rsidRDefault="000A123D" w:rsidP="000A123D">
      <w:pPr>
        <w:rPr>
          <w:rFonts w:asciiTheme="minorEastAsia" w:hAnsiTheme="minorEastAsia"/>
        </w:rPr>
      </w:pPr>
    </w:p>
    <w:p w:rsidR="000A123D" w:rsidRPr="00BE6033" w:rsidDel="00D24DE6" w:rsidRDefault="000A123D" w:rsidP="000A123D">
      <w:pPr>
        <w:rPr>
          <w:rFonts w:asciiTheme="minorEastAsia" w:hAnsiTheme="minorEastAsia"/>
        </w:rPr>
      </w:pPr>
    </w:p>
    <w:p w:rsidR="009C2561" w:rsidRPr="00BE6033" w:rsidRDefault="009C2561" w:rsidP="00D24DE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</w:p>
    <w:p w:rsidR="009C2561" w:rsidRPr="00BE6033" w:rsidRDefault="009C2561" w:rsidP="009C2561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报文定义</w:t>
      </w: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用户登录验证（</w:t>
      </w:r>
      <w:r w:rsidR="00CF7E4E" w:rsidRPr="00CF7E4E">
        <w:rPr>
          <w:rFonts w:asciiTheme="minorEastAsia" w:eastAsiaTheme="minorEastAsia" w:hAnsiTheme="minorEastAsia"/>
          <w:szCs w:val="21"/>
        </w:rPr>
        <w:t>ReqMsg_User_Login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1</w:t>
      </w:r>
      <w:r w:rsidRPr="00BE6033">
        <w:rPr>
          <w:rFonts w:asciiTheme="minorEastAsia" w:hAnsiTheme="minorEastAsia"/>
        </w:rPr>
        <w:t>——</w:t>
      </w:r>
      <w:r w:rsidRPr="00BE6033">
        <w:rPr>
          <w:rFonts w:asciiTheme="minorEastAsia" w:hAnsiTheme="minorEastAsia" w:hint="eastAsia"/>
        </w:rPr>
        <w:t>将</w:t>
      </w:r>
      <w:r w:rsidRPr="00BE6033">
        <w:rPr>
          <w:rFonts w:asciiTheme="minorEastAsia" w:hAnsiTheme="minorEastAsia"/>
        </w:rPr>
        <w:t>用户</w:t>
      </w:r>
      <w:r w:rsidRPr="00BE6033">
        <w:rPr>
          <w:rFonts w:asciiTheme="minorEastAsia" w:hAnsiTheme="minorEastAsia" w:hint="eastAsia"/>
        </w:rPr>
        <w:t>输入</w:t>
      </w:r>
      <w:r w:rsidRPr="00BE6033">
        <w:rPr>
          <w:rFonts w:asciiTheme="minorEastAsia" w:hAnsiTheme="minorEastAsia"/>
        </w:rPr>
        <w:t>的</w:t>
      </w:r>
      <w:r w:rsidRPr="00BE6033">
        <w:rPr>
          <w:rFonts w:asciiTheme="minorEastAsia" w:hAnsiTheme="minorEastAsia" w:hint="eastAsia"/>
        </w:rPr>
        <w:t>用户名</w:t>
      </w:r>
      <w:r w:rsidRPr="00BE6033">
        <w:rPr>
          <w:rFonts w:asciiTheme="minorEastAsia" w:hAnsiTheme="minorEastAsia"/>
        </w:rPr>
        <w:t>和</w:t>
      </w:r>
      <w:r w:rsidRPr="00BE6033">
        <w:rPr>
          <w:rFonts w:asciiTheme="minorEastAsia" w:hAnsiTheme="minorEastAsia" w:hint="eastAsia"/>
        </w:rPr>
        <w:t>密码</w:t>
      </w:r>
      <w:r w:rsidRPr="00BE6033">
        <w:rPr>
          <w:rFonts w:asciiTheme="minorEastAsia" w:hAnsiTheme="minorEastAsia"/>
        </w:rPr>
        <w:t>信息</w:t>
      </w:r>
      <w:r w:rsidRPr="00BE6033">
        <w:rPr>
          <w:rFonts w:asciiTheme="minorEastAsia" w:hAnsiTheme="minorEastAsia" w:hint="eastAsia"/>
        </w:rPr>
        <w:t>同步</w:t>
      </w:r>
      <w:r w:rsidRPr="00BE6033">
        <w:rPr>
          <w:rFonts w:asciiTheme="minorEastAsia" w:hAnsiTheme="minorEastAsia"/>
        </w:rPr>
        <w:t>过来后，首先会验证用户名</w:t>
      </w:r>
      <w:r w:rsidRPr="00BE6033">
        <w:rPr>
          <w:rFonts w:asciiTheme="minorEastAsia" w:hAnsiTheme="minorEastAsia" w:hint="eastAsia"/>
        </w:rPr>
        <w:t>和</w:t>
      </w:r>
      <w:r w:rsidRPr="00BE6033">
        <w:rPr>
          <w:rFonts w:asciiTheme="minorEastAsia" w:hAnsiTheme="minorEastAsia"/>
        </w:rPr>
        <w:t>密码信息</w:t>
      </w:r>
      <w:r w:rsidRPr="00BE6033">
        <w:rPr>
          <w:rFonts w:asciiTheme="minorEastAsia" w:hAnsiTheme="minorEastAsia" w:hint="eastAsia"/>
        </w:rPr>
        <w:t>，用户名</w:t>
      </w:r>
      <w:r w:rsidRPr="00BE6033">
        <w:rPr>
          <w:rFonts w:asciiTheme="minorEastAsia" w:hAnsiTheme="minorEastAsia"/>
        </w:rPr>
        <w:t>和密码验证通过后才允许客户进行登陆操作</w:t>
      </w:r>
      <w:r w:rsidRPr="00BE6033">
        <w:rPr>
          <w:rFonts w:asciiTheme="minorEastAsia" w:hAnsiTheme="minorEastAsia" w:hint="eastAsia"/>
        </w:rPr>
        <w:t>。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879"/>
        <w:gridCol w:w="850"/>
        <w:gridCol w:w="1956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23" w:name="OLE_LINK7"/>
            <w:bookmarkStart w:id="24" w:name="OLE_LINK8"/>
            <w:bookmarkStart w:id="25" w:name="OLE_LINK9"/>
            <w:bookmarkStart w:id="26" w:name="OLE_LINK10"/>
            <w:bookmarkStart w:id="27" w:name="OLE_LINK13"/>
            <w:bookmarkStart w:id="28" w:name="OLE_LINK5"/>
            <w:bookmarkStart w:id="29" w:name="OLE_LINK11"/>
            <w:bookmarkStart w:id="30" w:name="OLE_LINK12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87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850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56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0B1EF0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</w:t>
            </w:r>
            <w:r w:rsidR="00C604A3" w:rsidRPr="00BE6033">
              <w:rPr>
                <w:rFonts w:asciiTheme="minorEastAsia" w:hAnsiTheme="minorEastAsia"/>
                <w:szCs w:val="21"/>
              </w:rPr>
              <w:t>ick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879" w:type="dxa"/>
            <w:vMerge w:val="restart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二选一</w:t>
            </w: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879" w:type="dxa"/>
            <w:vMerge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87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850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56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23"/>
      <w:bookmarkEnd w:id="24"/>
      <w:bookmarkEnd w:id="25"/>
      <w:bookmarkEnd w:id="26"/>
      <w:bookmarkEnd w:id="27"/>
      <w:bookmarkEnd w:id="28"/>
    </w:tbl>
    <w:p w:rsidR="00C604A3" w:rsidRPr="00BE6033" w:rsidRDefault="00C604A3" w:rsidP="00C604A3">
      <w:pPr>
        <w:rPr>
          <w:rFonts w:asciiTheme="minorEastAsia" w:hAnsiTheme="minorEastAsia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38"/>
        <w:gridCol w:w="2136"/>
        <w:gridCol w:w="714"/>
        <w:gridCol w:w="1002"/>
        <w:gridCol w:w="2003"/>
      </w:tblGrid>
      <w:tr w:rsidR="00C604A3" w:rsidRPr="00BE6033" w:rsidTr="005C3C98">
        <w:trPr>
          <w:trHeight w:val="268"/>
        </w:trPr>
        <w:tc>
          <w:tcPr>
            <w:tcW w:w="183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bookmarkStart w:id="31" w:name="OLE_LINK2"/>
            <w:bookmarkStart w:id="32" w:name="OLE_LINK3"/>
            <w:bookmarkStart w:id="33" w:name="OLE_LINK14"/>
            <w:bookmarkStart w:id="34" w:name="OLE_LINK6"/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36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1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00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rPr>
          <w:trHeight w:val="281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257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347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实名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408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email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/>
              </w:rPr>
              <w:t>string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loginTime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登陆</w:t>
            </w:r>
            <w:r w:rsidRPr="00BE6033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logoutTime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登出</w:t>
            </w:r>
            <w:r w:rsidRPr="00BE6033">
              <w:rPr>
                <w:rFonts w:asciiTheme="minorEastAsia" w:hAnsiTheme="minorEastAsia"/>
                <w:szCs w:val="21"/>
              </w:rPr>
              <w:t>时间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failTimes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失败</w:t>
            </w:r>
            <w:r w:rsidRPr="00BE6033">
              <w:rPr>
                <w:rFonts w:asciiTheme="minorEastAsia" w:hAnsiTheme="minorEastAsia"/>
                <w:szCs w:val="21"/>
              </w:rPr>
              <w:t>次数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rPr>
          <w:trHeight w:val="549"/>
        </w:trPr>
        <w:tc>
          <w:tcPr>
            <w:tcW w:w="183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6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状态</w:t>
            </w:r>
          </w:p>
        </w:tc>
        <w:tc>
          <w:tcPr>
            <w:tcW w:w="71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1002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200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29"/>
      <w:bookmarkEnd w:id="30"/>
      <w:bookmarkEnd w:id="31"/>
      <w:bookmarkEnd w:id="32"/>
      <w:bookmarkEnd w:id="33"/>
      <w:bookmarkEnd w:id="34"/>
    </w:tbl>
    <w:p w:rsidR="00C604A3" w:rsidRPr="00BE6033" w:rsidRDefault="00C604A3" w:rsidP="00C604A3">
      <w:pPr>
        <w:rPr>
          <w:rFonts w:asciiTheme="minorEastAsia" w:hAnsiTheme="minorEastAsia"/>
        </w:rPr>
      </w:pP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用户</w:t>
      </w:r>
      <w:r w:rsidRPr="00BE6033">
        <w:rPr>
          <w:rFonts w:asciiTheme="minorEastAsia" w:eastAsiaTheme="minorEastAsia" w:hAnsiTheme="minorEastAsia"/>
        </w:rPr>
        <w:t>注册（</w:t>
      </w:r>
      <w:r w:rsidR="00CF7E4E" w:rsidRPr="00CF7E4E">
        <w:rPr>
          <w:rFonts w:asciiTheme="minorEastAsia" w:eastAsiaTheme="minorEastAsia" w:hAnsiTheme="minorEastAsia"/>
        </w:rPr>
        <w:t>ReqMsg_User_Regist</w:t>
      </w:r>
      <w:r w:rsidRPr="00BE6033">
        <w:rPr>
          <w:rFonts w:asciiTheme="minorEastAsia" w:eastAsiaTheme="minorEastAsia" w:hAnsiTheme="minorEastAsia"/>
        </w:rPr>
        <w:t>）</w:t>
      </w:r>
    </w:p>
    <w:p w:rsidR="00C604A3" w:rsidRPr="00BE6033" w:rsidRDefault="00C604A3" w:rsidP="00C604A3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1——将</w:t>
      </w:r>
      <w:r w:rsidRPr="00BE6033">
        <w:rPr>
          <w:rFonts w:asciiTheme="minorEastAsia" w:hAnsiTheme="minorEastAsia"/>
        </w:rPr>
        <w:t>用户</w:t>
      </w:r>
      <w:r w:rsidRPr="00BE6033">
        <w:rPr>
          <w:rFonts w:asciiTheme="minorEastAsia" w:hAnsiTheme="minorEastAsia" w:hint="eastAsia"/>
        </w:rPr>
        <w:t>输入</w:t>
      </w:r>
      <w:r w:rsidRPr="00BE6033">
        <w:rPr>
          <w:rFonts w:asciiTheme="minorEastAsia" w:hAnsiTheme="minorEastAsia"/>
        </w:rPr>
        <w:t>的</w:t>
      </w:r>
      <w:r w:rsidRPr="00BE6033">
        <w:rPr>
          <w:rFonts w:asciiTheme="minorEastAsia" w:hAnsiTheme="minorEastAsia" w:hint="eastAsia"/>
        </w:rPr>
        <w:t>手机号、</w:t>
      </w:r>
      <w:r w:rsidRPr="00BE6033">
        <w:rPr>
          <w:rFonts w:asciiTheme="minorEastAsia" w:hAnsiTheme="minorEastAsia"/>
        </w:rPr>
        <w:t>帐号、密码</w:t>
      </w:r>
      <w:r w:rsidRPr="00BE6033">
        <w:rPr>
          <w:rFonts w:asciiTheme="minorEastAsia" w:hAnsiTheme="minorEastAsia" w:hint="eastAsia"/>
        </w:rPr>
        <w:t>、</w:t>
      </w:r>
      <w:r w:rsidRPr="00BE6033">
        <w:rPr>
          <w:rFonts w:asciiTheme="minorEastAsia" w:hAnsiTheme="minorEastAsia"/>
        </w:rPr>
        <w:t>支付密码的信息</w:t>
      </w:r>
      <w:r w:rsidRPr="00BE6033">
        <w:rPr>
          <w:rFonts w:asciiTheme="minorEastAsia" w:hAnsiTheme="minorEastAsia" w:hint="eastAsia"/>
        </w:rPr>
        <w:t>同步</w:t>
      </w:r>
      <w:r w:rsidRPr="00BE6033">
        <w:rPr>
          <w:rFonts w:asciiTheme="minorEastAsia" w:hAnsiTheme="minorEastAsia"/>
        </w:rPr>
        <w:t>过来后，首先会</w:t>
      </w:r>
      <w:r w:rsidRPr="00BE6033">
        <w:rPr>
          <w:rFonts w:asciiTheme="minorEastAsia" w:hAnsiTheme="minorEastAsia" w:hint="eastAsia"/>
        </w:rPr>
        <w:t>异步</w:t>
      </w:r>
      <w:r w:rsidRPr="00BE6033">
        <w:rPr>
          <w:rFonts w:asciiTheme="minorEastAsia" w:hAnsiTheme="minorEastAsia"/>
        </w:rPr>
        <w:t>验证用户名</w:t>
      </w:r>
      <w:r w:rsidRPr="00BE6033">
        <w:rPr>
          <w:rFonts w:asciiTheme="minorEastAsia" w:hAnsiTheme="minorEastAsia" w:hint="eastAsia"/>
        </w:rPr>
        <w:t>和手机号</w:t>
      </w:r>
      <w:r w:rsidRPr="00BE6033">
        <w:rPr>
          <w:rFonts w:asciiTheme="minorEastAsia" w:hAnsiTheme="minorEastAsia"/>
        </w:rPr>
        <w:t>是否已存在</w:t>
      </w:r>
      <w:r w:rsidRPr="00BE6033">
        <w:rPr>
          <w:rFonts w:asciiTheme="minorEastAsia" w:hAnsiTheme="minorEastAsia" w:hint="eastAsia"/>
        </w:rPr>
        <w:t>，再发送</w:t>
      </w:r>
      <w:r w:rsidRPr="00BE6033">
        <w:rPr>
          <w:rFonts w:asciiTheme="minorEastAsia" w:hAnsiTheme="minorEastAsia"/>
        </w:rPr>
        <w:t>验证码到用户手机，验证码</w:t>
      </w:r>
      <w:r w:rsidRPr="00BE6033">
        <w:rPr>
          <w:rFonts w:asciiTheme="minorEastAsia" w:hAnsiTheme="minorEastAsia" w:hint="eastAsia"/>
        </w:rPr>
        <w:t>也验证</w:t>
      </w:r>
      <w:r w:rsidRPr="00BE6033">
        <w:rPr>
          <w:rFonts w:asciiTheme="minorEastAsia" w:hAnsiTheme="minorEastAsia"/>
        </w:rPr>
        <w:t>通过后</w:t>
      </w:r>
      <w:r w:rsidRPr="00BE6033">
        <w:rPr>
          <w:rFonts w:asciiTheme="minorEastAsia" w:hAnsiTheme="minorEastAsia" w:hint="eastAsia"/>
        </w:rPr>
        <w:t>，</w:t>
      </w:r>
      <w:r w:rsidRPr="00BE6033">
        <w:rPr>
          <w:rFonts w:asciiTheme="minorEastAsia" w:hAnsiTheme="minorEastAsia"/>
        </w:rPr>
        <w:t>才允许客户进行</w:t>
      </w:r>
      <w:r w:rsidRPr="00BE6033">
        <w:rPr>
          <w:rFonts w:asciiTheme="minorEastAsia" w:hAnsiTheme="minorEastAsia" w:hint="eastAsia"/>
        </w:rPr>
        <w:t>注册</w:t>
      </w:r>
      <w:r w:rsidRPr="00BE6033">
        <w:rPr>
          <w:rFonts w:asciiTheme="minorEastAsia" w:hAnsiTheme="minorEastAsia"/>
        </w:rPr>
        <w:t>操作</w:t>
      </w:r>
      <w:r w:rsidRPr="00BE6033">
        <w:rPr>
          <w:rFonts w:asciiTheme="minorEastAsia" w:hAnsiTheme="minorEastAsia" w:hint="eastAsia"/>
        </w:rPr>
        <w:t>。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nick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用户名称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mobile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密码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payPassword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支付密码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lastRenderedPageBreak/>
        <w:t>响应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F7E4E" w:rsidRDefault="00CF7E4E" w:rsidP="00C604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用户退出（</w:t>
      </w:r>
      <w:r w:rsidRPr="00CF7E4E">
        <w:rPr>
          <w:rFonts w:asciiTheme="minorEastAsia" w:eastAsiaTheme="minorEastAsia" w:hAnsiTheme="minorEastAsia"/>
        </w:rPr>
        <w:t>ReqMsg_User_Logout</w:t>
      </w:r>
      <w:r>
        <w:rPr>
          <w:rFonts w:asciiTheme="minorEastAsia" w:eastAsiaTheme="minorEastAsia" w:hAnsiTheme="minorEastAsia" w:hint="eastAsia"/>
        </w:rPr>
        <w:t>）</w:t>
      </w:r>
    </w:p>
    <w:p w:rsidR="00CF7E4E" w:rsidRDefault="00CF7E4E" w:rsidP="00CF7E4E"/>
    <w:p w:rsidR="00CF7E4E" w:rsidRDefault="0056325D" w:rsidP="0056325D">
      <w:pPr>
        <w:pStyle w:val="2"/>
      </w:pPr>
      <w:r>
        <w:rPr>
          <w:rFonts w:hint="eastAsia"/>
        </w:rPr>
        <w:t>简单用户信息查询（</w:t>
      </w:r>
      <w:r w:rsidRPr="0056325D">
        <w:t>ReqMsg_User_InfoQuery</w:t>
      </w:r>
      <w:r>
        <w:rPr>
          <w:rFonts w:hint="eastAsia"/>
        </w:rPr>
        <w:t>）</w:t>
      </w:r>
    </w:p>
    <w:p w:rsidR="0056325D" w:rsidRDefault="00AE03CF" w:rsidP="00AE03CF">
      <w:pPr>
        <w:pStyle w:val="2"/>
      </w:pPr>
      <w:r>
        <w:rPr>
          <w:rFonts w:hint="eastAsia"/>
        </w:rPr>
        <w:t>用户信息验证（</w:t>
      </w:r>
      <w:r w:rsidRPr="0056325D">
        <w:t>ReqMsg_User_Info</w:t>
      </w:r>
      <w:r>
        <w:rPr>
          <w:rFonts w:hint="eastAsia"/>
        </w:rPr>
        <w:t>Validation</w:t>
      </w:r>
      <w:r>
        <w:rPr>
          <w:rFonts w:hint="eastAsia"/>
        </w:rPr>
        <w:t>）</w:t>
      </w:r>
    </w:p>
    <w:p w:rsidR="00A166AB" w:rsidRPr="00A166AB" w:rsidRDefault="00A166AB" w:rsidP="00A166AB"/>
    <w:p w:rsidR="0033424C" w:rsidRDefault="0033424C" w:rsidP="0033424C">
      <w:pPr>
        <w:pStyle w:val="2"/>
      </w:pPr>
      <w:r>
        <w:rPr>
          <w:rFonts w:hint="eastAsia"/>
        </w:rPr>
        <w:t>用户找回登录密码（</w:t>
      </w:r>
      <w:r w:rsidRPr="0033424C">
        <w:rPr>
          <w:rFonts w:asciiTheme="minorEastAsia" w:eastAsiaTheme="minorEastAsia" w:hAnsiTheme="minorEastAsia"/>
        </w:rPr>
        <w:t>ReqMsg_User_FindPassword</w:t>
      </w:r>
      <w:r>
        <w:rPr>
          <w:rFonts w:hint="eastAsia"/>
        </w:rPr>
        <w:t>）</w:t>
      </w:r>
    </w:p>
    <w:p w:rsidR="0056325D" w:rsidRDefault="0056325D" w:rsidP="00CF7E4E"/>
    <w:p w:rsidR="0033424C" w:rsidRDefault="0033424C" w:rsidP="0033424C">
      <w:pPr>
        <w:pStyle w:val="2"/>
      </w:pPr>
      <w:r>
        <w:rPr>
          <w:rFonts w:hint="eastAsia"/>
        </w:rPr>
        <w:t>用户找回支付密码（</w:t>
      </w:r>
      <w:r w:rsidRPr="0033424C">
        <w:rPr>
          <w:rFonts w:asciiTheme="minorEastAsia" w:eastAsiaTheme="minorEastAsia" w:hAnsiTheme="minorEastAsia"/>
        </w:rPr>
        <w:t>ReqMsg_User_Find</w:t>
      </w:r>
      <w:r>
        <w:rPr>
          <w:rFonts w:asciiTheme="minorEastAsia" w:eastAsiaTheme="minorEastAsia" w:hAnsiTheme="minorEastAsia"/>
        </w:rPr>
        <w:t>Pay</w:t>
      </w:r>
      <w:r w:rsidRPr="0033424C">
        <w:rPr>
          <w:rFonts w:asciiTheme="minorEastAsia" w:eastAsiaTheme="minorEastAsia" w:hAnsiTheme="minorEastAsia"/>
        </w:rPr>
        <w:t>Password</w:t>
      </w:r>
      <w:r>
        <w:rPr>
          <w:rFonts w:hint="eastAsia"/>
        </w:rPr>
        <w:t>）</w:t>
      </w:r>
    </w:p>
    <w:p w:rsidR="0033424C" w:rsidRPr="00CF7E4E" w:rsidRDefault="0033424C" w:rsidP="00CF7E4E"/>
    <w:p w:rsidR="00C604A3" w:rsidRPr="00CF7E4E" w:rsidRDefault="0056325D" w:rsidP="00CF7E4E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</w:t>
      </w:r>
      <w:r w:rsidR="00C604A3" w:rsidRPr="00CF7E4E">
        <w:rPr>
          <w:rFonts w:asciiTheme="minorEastAsia" w:eastAsiaTheme="minorEastAsia" w:hAnsiTheme="minorEastAsia"/>
        </w:rPr>
        <w:t>银行卡</w:t>
      </w:r>
      <w:r>
        <w:rPr>
          <w:rFonts w:asciiTheme="minorEastAsia" w:eastAsiaTheme="minorEastAsia" w:hAnsiTheme="minorEastAsia" w:hint="eastAsia"/>
        </w:rPr>
        <w:t>查询</w:t>
      </w:r>
      <w:r w:rsidR="00D97ABF" w:rsidRPr="00CF7E4E">
        <w:rPr>
          <w:rFonts w:asciiTheme="minorEastAsia" w:eastAsiaTheme="minorEastAsia" w:hAnsiTheme="minorEastAsia" w:hint="eastAsia"/>
        </w:rPr>
        <w:t>（</w:t>
      </w:r>
      <w:bookmarkStart w:id="35" w:name="OLE_LINK62"/>
      <w:bookmarkStart w:id="36" w:name="OLE_LINK63"/>
      <w:r w:rsidRPr="0056325D">
        <w:rPr>
          <w:rFonts w:asciiTheme="minorEastAsia" w:eastAsiaTheme="minorEastAsia" w:hAnsiTheme="minorEastAsia"/>
        </w:rPr>
        <w:t>ReqMsg_User_BankListQuery</w:t>
      </w:r>
      <w:bookmarkEnd w:id="35"/>
      <w:bookmarkEnd w:id="36"/>
      <w:r w:rsidR="00D97ABF" w:rsidRPr="00CF7E4E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709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227" w:type="dxa"/>
          </w:tcPr>
          <w:p w:rsidR="005C3C98" w:rsidRPr="00BE6033" w:rsidRDefault="005C3C98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D97ABF" w:rsidRPr="00BE6033" w:rsidTr="002362BE">
        <w:tc>
          <w:tcPr>
            <w:tcW w:w="7621" w:type="dxa"/>
            <w:gridSpan w:val="5"/>
            <w:shd w:val="clear" w:color="auto" w:fill="auto"/>
          </w:tcPr>
          <w:p w:rsidR="00D97ABF" w:rsidRPr="00BE6033" w:rsidRDefault="00D97AB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以下循环，类型ArrayList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7" w:name="_Hlk409196450"/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cardOwner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持卡人</w:t>
            </w:r>
            <w:r w:rsidRPr="00BE6033">
              <w:rPr>
                <w:rFonts w:asciiTheme="minorEastAsia" w:hAnsiTheme="minorEastAsia"/>
                <w:color w:val="000000" w:themeColor="text1"/>
                <w:szCs w:val="21"/>
              </w:rPr>
              <w:t>姓名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bankId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银行编号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3F50" w:rsidRPr="00BE6033" w:rsidTr="005C3C98">
        <w:tc>
          <w:tcPr>
            <w:tcW w:w="1709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iCs/>
                <w:color w:val="000000" w:themeColor="text1"/>
                <w:kern w:val="0"/>
                <w:sz w:val="20"/>
                <w:szCs w:val="20"/>
              </w:rPr>
              <w:t>bankName</w:t>
            </w:r>
          </w:p>
        </w:tc>
        <w:tc>
          <w:tcPr>
            <w:tcW w:w="2227" w:type="dxa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708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03F50" w:rsidRPr="00BE6033" w:rsidRDefault="00403F50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cardNo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卡号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37"/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交易</w:t>
      </w:r>
      <w:r w:rsidR="00A9490A" w:rsidRPr="00BE6033">
        <w:rPr>
          <w:rFonts w:asciiTheme="minorEastAsia" w:eastAsiaTheme="minorEastAsia" w:hAnsiTheme="minorEastAsia" w:hint="eastAsia"/>
        </w:rPr>
        <w:t>明细（</w:t>
      </w:r>
      <w:r w:rsidR="0056325D" w:rsidRPr="0056325D">
        <w:rPr>
          <w:rFonts w:asciiTheme="minorEastAsia" w:eastAsiaTheme="minorEastAsia" w:hAnsiTheme="minorEastAsia"/>
        </w:rPr>
        <w:t>ReqMsg_Account_AccountJnlListQuery</w:t>
      </w:r>
      <w:r w:rsidR="00A9490A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709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nick</w:t>
            </w:r>
          </w:p>
        </w:tc>
        <w:tc>
          <w:tcPr>
            <w:tcW w:w="2227" w:type="dxa"/>
          </w:tcPr>
          <w:p w:rsidR="005C3C98" w:rsidRPr="00BE6033" w:rsidRDefault="005C3C98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当前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页码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lastRenderedPageBreak/>
              <w:t>pageSize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autoSpaceDE w:val="0"/>
              <w:autoSpaceDN w:val="0"/>
              <w:adjustRightInd w:val="0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每页</w:t>
            </w: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几条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rPr>
          <w:trHeight w:val="475"/>
        </w:trPr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  <w:u w:val="single"/>
              </w:rPr>
              <w:t>totalCount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总条数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transName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交易用途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sysTime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transAmount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交易金额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afterAvialableBlance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可用余额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cdFlag1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出入标识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支出</w:t>
            </w:r>
            <w:r w:rsidRPr="00BE6033">
              <w:rPr>
                <w:rFonts w:asciiTheme="minorEastAsia" w:hAnsiTheme="minorEastAsia"/>
                <w:szCs w:val="21"/>
              </w:rPr>
              <w:t>收入</w:t>
            </w:r>
            <w:r w:rsidRPr="00BE6033">
              <w:rPr>
                <w:rFonts w:asciiTheme="minorEastAsia" w:hAnsiTheme="minorEastAsia" w:hint="eastAsia"/>
                <w:szCs w:val="21"/>
              </w:rPr>
              <w:t>颜色</w:t>
            </w:r>
            <w:r w:rsidRPr="00BE6033">
              <w:rPr>
                <w:rFonts w:asciiTheme="minorEastAsia" w:hAnsiTheme="minorEastAsia"/>
                <w:szCs w:val="21"/>
              </w:rPr>
              <w:t>判断</w:t>
            </w:r>
          </w:p>
        </w:tc>
      </w:tr>
    </w:tbl>
    <w:p w:rsidR="00F42511" w:rsidRPr="00BE6033" w:rsidRDefault="00F42511" w:rsidP="00F42511">
      <w:pPr>
        <w:rPr>
          <w:rFonts w:asciiTheme="minorEastAsia" w:hAnsiTheme="minorEastAsia"/>
        </w:rPr>
      </w:pPr>
    </w:p>
    <w:p w:rsidR="00F42511" w:rsidRPr="00BE6033" w:rsidRDefault="00407296" w:rsidP="00407296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用户</w:t>
      </w:r>
      <w:r w:rsidR="006D1341">
        <w:rPr>
          <w:rFonts w:asciiTheme="minorEastAsia" w:eastAsiaTheme="minorEastAsia" w:hAnsiTheme="minorEastAsia" w:hint="eastAsia"/>
        </w:rPr>
        <w:t>资产</w:t>
      </w:r>
      <w:r w:rsidRPr="00BE6033">
        <w:rPr>
          <w:rFonts w:asciiTheme="minorEastAsia" w:eastAsiaTheme="minorEastAsia" w:hAnsiTheme="minorEastAsia" w:hint="eastAsia"/>
        </w:rPr>
        <w:t>信息查询（</w:t>
      </w:r>
      <w:bookmarkStart w:id="38" w:name="OLE_LINK41"/>
      <w:bookmarkStart w:id="39" w:name="OLE_LINK42"/>
      <w:r w:rsidR="006D1341" w:rsidRPr="00164EA4">
        <w:rPr>
          <w:rFonts w:asciiTheme="minorEastAsia" w:hAnsiTheme="minorEastAsia" w:hint="eastAsia"/>
          <w:sz w:val="18"/>
          <w:szCs w:val="18"/>
        </w:rPr>
        <w:t>ReqMsg_User_AssetInfoQuery</w:t>
      </w:r>
      <w:bookmarkEnd w:id="38"/>
      <w:bookmarkEnd w:id="39"/>
      <w:r w:rsidRPr="00BE6033">
        <w:rPr>
          <w:rFonts w:asciiTheme="minorEastAsia" w:eastAsiaTheme="minorEastAsia" w:hAnsiTheme="minorEastAsia" w:hint="eastAsia"/>
        </w:rPr>
        <w:t>）</w:t>
      </w:r>
    </w:p>
    <w:p w:rsidR="001A799D" w:rsidRPr="00BE6033" w:rsidRDefault="006E1055" w:rsidP="001A799D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可查询我的港湾和</w:t>
      </w:r>
      <w:r w:rsidR="001A799D" w:rsidRPr="00BE6033">
        <w:rPr>
          <w:rFonts w:asciiTheme="minorEastAsia" w:hAnsiTheme="minorEastAsia" w:hint="eastAsia"/>
        </w:rPr>
        <w:t>账户总资产数据</w:t>
      </w:r>
    </w:p>
    <w:p w:rsidR="00407296" w:rsidRPr="00BE6033" w:rsidRDefault="00407296" w:rsidP="00407296">
      <w:pPr>
        <w:pStyle w:val="3"/>
        <w:rPr>
          <w:rFonts w:asciiTheme="minorEastAsia" w:eastAsiaTheme="minorEastAsia" w:hAnsiTheme="minorEastAsia"/>
        </w:rPr>
      </w:pPr>
      <w:bookmarkStart w:id="40" w:name="OLE_LINK20"/>
      <w:bookmarkStart w:id="41" w:name="OLE_LINK21"/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407296" w:rsidRPr="00BE6033" w:rsidTr="005C3C98">
        <w:tc>
          <w:tcPr>
            <w:tcW w:w="1709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07296" w:rsidRPr="00BE6033" w:rsidTr="005C3C98">
        <w:tc>
          <w:tcPr>
            <w:tcW w:w="1709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bookmarkStart w:id="42" w:name="OLE_LINK43"/>
            <w:bookmarkStart w:id="43" w:name="OLE_LINK52"/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  <w:bookmarkEnd w:id="42"/>
            <w:bookmarkEnd w:id="43"/>
          </w:p>
        </w:tc>
        <w:tc>
          <w:tcPr>
            <w:tcW w:w="2227" w:type="dxa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bookmarkStart w:id="44" w:name="OLE_LINK1"/>
            <w:bookmarkStart w:id="45" w:name="OLE_LINK4"/>
            <w:bookmarkStart w:id="46" w:name="OLE_LINK15"/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  <w:bookmarkEnd w:id="44"/>
            <w:bookmarkEnd w:id="45"/>
            <w:bookmarkEnd w:id="46"/>
          </w:p>
        </w:tc>
        <w:tc>
          <w:tcPr>
            <w:tcW w:w="993" w:type="dxa"/>
            <w:shd w:val="clear" w:color="auto" w:fill="auto"/>
          </w:tcPr>
          <w:p w:rsidR="00407296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296" w:rsidRPr="00BE6033" w:rsidTr="005C3C98">
        <w:tc>
          <w:tcPr>
            <w:tcW w:w="1709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709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227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40729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407296" w:rsidRPr="00BE6033" w:rsidTr="005C3C98">
        <w:tc>
          <w:tcPr>
            <w:tcW w:w="1668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407296" w:rsidRPr="00BE6033" w:rsidRDefault="00407296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07296" w:rsidRPr="00BE6033" w:rsidTr="005C3C98">
        <w:tc>
          <w:tcPr>
            <w:tcW w:w="1668" w:type="dxa"/>
            <w:shd w:val="clear" w:color="auto" w:fill="auto"/>
          </w:tcPr>
          <w:p w:rsidR="00407296" w:rsidRPr="00BE6033" w:rsidRDefault="00407296" w:rsidP="00407296">
            <w:pPr>
              <w:rPr>
                <w:rFonts w:asciiTheme="minorEastAsia" w:hAnsiTheme="minorEastAsia"/>
                <w:szCs w:val="21"/>
              </w:rPr>
            </w:pPr>
            <w:bookmarkStart w:id="47" w:name="OLE_LINK53"/>
            <w:bookmarkStart w:id="48" w:name="OLE_LINK54"/>
            <w:bookmarkStart w:id="49" w:name="_Hlk409342380"/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  <w:bookmarkEnd w:id="47"/>
            <w:bookmarkEnd w:id="48"/>
          </w:p>
        </w:tc>
        <w:tc>
          <w:tcPr>
            <w:tcW w:w="2268" w:type="dxa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07296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296" w:rsidRPr="00BE6033" w:rsidTr="005C3C98">
        <w:tc>
          <w:tcPr>
            <w:tcW w:w="166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68" w:type="dxa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7296" w:rsidRPr="00BE6033" w:rsidTr="005C3C98">
        <w:tc>
          <w:tcPr>
            <w:tcW w:w="1668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bookmarkStart w:id="50" w:name="OLE_LINK55"/>
            <w:bookmarkStart w:id="51" w:name="OLE_LINK56"/>
            <w:r w:rsidRPr="00BE6033">
              <w:rPr>
                <w:rFonts w:asciiTheme="minorEastAsia" w:hAnsiTheme="minorEastAsia"/>
                <w:szCs w:val="21"/>
              </w:rPr>
              <w:t>user</w:t>
            </w:r>
            <w:r w:rsidRPr="00BE6033">
              <w:rPr>
                <w:rFonts w:asciiTheme="minorEastAsia" w:hAnsiTheme="minorEastAsia" w:hint="eastAsia"/>
                <w:szCs w:val="21"/>
              </w:rPr>
              <w:t>N</w:t>
            </w:r>
            <w:r w:rsidRPr="00BE6033">
              <w:rPr>
                <w:rFonts w:asciiTheme="minorEastAsia" w:hAnsiTheme="minorEastAsia"/>
                <w:szCs w:val="21"/>
              </w:rPr>
              <w:t>ame</w:t>
            </w:r>
            <w:bookmarkEnd w:id="50"/>
            <w:bookmarkEnd w:id="51"/>
          </w:p>
        </w:tc>
        <w:tc>
          <w:tcPr>
            <w:tcW w:w="2268" w:type="dxa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用户真实姓名</w:t>
            </w:r>
          </w:p>
        </w:tc>
        <w:tc>
          <w:tcPr>
            <w:tcW w:w="708" w:type="dxa"/>
            <w:shd w:val="clear" w:color="auto" w:fill="auto"/>
          </w:tcPr>
          <w:p w:rsidR="00407296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407296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07296" w:rsidRPr="00BE6033" w:rsidRDefault="00407296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bookmarkStart w:id="52" w:name="OLE_LINK87"/>
            <w:bookmarkStart w:id="53" w:name="OLE_LINK88"/>
            <w:r w:rsidRPr="00BE6033">
              <w:rPr>
                <w:rFonts w:asciiTheme="minorEastAsia" w:hAnsiTheme="minorEastAsia" w:hint="eastAsia"/>
                <w:szCs w:val="21"/>
              </w:rPr>
              <w:t>mobile</w:t>
            </w:r>
            <w:bookmarkEnd w:id="52"/>
            <w:bookmarkEnd w:id="53"/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idCard</w:t>
            </w:r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身份证号码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状态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1：有效</w:t>
            </w:r>
          </w:p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2：注销</w:t>
            </w:r>
          </w:p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3：加锁</w:t>
            </w: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isBindName</w:t>
            </w:r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绑定真实姓名标志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1：已绑定</w:t>
            </w:r>
          </w:p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2：未绑定</w:t>
            </w: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bookmarkStart w:id="54" w:name="OLE_LINK94"/>
            <w:bookmarkStart w:id="55" w:name="OLE_LINK95"/>
            <w:r w:rsidRPr="00BE6033">
              <w:rPr>
                <w:rFonts w:asciiTheme="minorEastAsia" w:hAnsiTheme="minorEastAsia" w:hint="eastAsia"/>
                <w:szCs w:val="21"/>
              </w:rPr>
              <w:t>isBindBank</w:t>
            </w:r>
            <w:bookmarkEnd w:id="54"/>
            <w:bookmarkEnd w:id="55"/>
          </w:p>
        </w:tc>
        <w:tc>
          <w:tcPr>
            <w:tcW w:w="2268" w:type="dxa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绑定银行卡标志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1：已绑定</w:t>
            </w:r>
          </w:p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2：未绑定</w:t>
            </w:r>
          </w:p>
        </w:tc>
      </w:tr>
      <w:tr w:rsidR="001A799D" w:rsidRPr="00BE6033" w:rsidTr="005C3C98">
        <w:tc>
          <w:tcPr>
            <w:tcW w:w="1668" w:type="dxa"/>
            <w:shd w:val="clear" w:color="auto" w:fill="auto"/>
          </w:tcPr>
          <w:p w:rsidR="001A799D" w:rsidRPr="00BE6033" w:rsidRDefault="001A799D" w:rsidP="005C3C98">
            <w:pPr>
              <w:rPr>
                <w:rFonts w:asciiTheme="minorEastAsia" w:hAnsiTheme="minorEastAsia"/>
                <w:szCs w:val="21"/>
              </w:rPr>
            </w:pPr>
            <w:bookmarkStart w:id="56" w:name="OLE_LINK57"/>
            <w:bookmarkStart w:id="57" w:name="OLE_LINK58"/>
            <w:r w:rsidRPr="00BE6033">
              <w:rPr>
                <w:rFonts w:asciiTheme="minorEastAsia" w:hAnsiTheme="minorEastAsia"/>
                <w:szCs w:val="21"/>
              </w:rPr>
              <w:t>account</w:t>
            </w:r>
            <w:r w:rsidRPr="00BE6033">
              <w:rPr>
                <w:rFonts w:asciiTheme="minorEastAsia" w:hAnsiTheme="minorEastAsia" w:hint="eastAsia"/>
                <w:szCs w:val="21"/>
              </w:rPr>
              <w:t>Id</w:t>
            </w:r>
            <w:bookmarkEnd w:id="56"/>
            <w:bookmarkEnd w:id="57"/>
          </w:p>
        </w:tc>
        <w:tc>
          <w:tcPr>
            <w:tcW w:w="2268" w:type="dxa"/>
          </w:tcPr>
          <w:p w:rsidR="001A799D" w:rsidRPr="00BE6033" w:rsidRDefault="001A799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主账户</w:t>
            </w:r>
            <w:r w:rsidR="00E712A1">
              <w:rPr>
                <w:rFonts w:asciiTheme="minorEastAsia" w:hAnsiTheme="minorEastAsia" w:hint="eastAsia"/>
                <w:szCs w:val="21"/>
              </w:rPr>
              <w:t>编</w:t>
            </w:r>
            <w:r w:rsidRPr="00BE6033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708" w:type="dxa"/>
            <w:shd w:val="clear" w:color="auto" w:fill="auto"/>
          </w:tcPr>
          <w:p w:rsidR="001A799D" w:rsidRPr="00BE6033" w:rsidRDefault="001A799D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1A799D" w:rsidRPr="00BE6033" w:rsidRDefault="004A3BC8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1A799D" w:rsidRPr="00BE6033" w:rsidRDefault="001A799D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C48D2" w:rsidRPr="00BE6033" w:rsidTr="005C3C98">
        <w:tc>
          <w:tcPr>
            <w:tcW w:w="1668" w:type="dxa"/>
            <w:shd w:val="clear" w:color="auto" w:fill="auto"/>
          </w:tcPr>
          <w:p w:rsidR="004C48D2" w:rsidRPr="00BE6033" w:rsidRDefault="00A9494F" w:rsidP="00A9494F">
            <w:pPr>
              <w:rPr>
                <w:rFonts w:asciiTheme="minorEastAsia" w:hAnsiTheme="minorEastAsia"/>
                <w:szCs w:val="21"/>
              </w:rPr>
            </w:pPr>
            <w:bookmarkStart w:id="58" w:name="OLE_LINK64"/>
            <w:bookmarkStart w:id="59" w:name="OLE_LINK65"/>
            <w:bookmarkStart w:id="60" w:name="_Hlk408857713"/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invest</w:t>
            </w: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E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arnings</w:t>
            </w:r>
            <w:bookmarkEnd w:id="58"/>
            <w:bookmarkEnd w:id="59"/>
          </w:p>
        </w:tc>
        <w:tc>
          <w:tcPr>
            <w:tcW w:w="2268" w:type="dxa"/>
          </w:tcPr>
          <w:p w:rsidR="004C48D2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投资</w:t>
            </w:r>
            <w:r w:rsidR="00360AB0" w:rsidRPr="00BE6033">
              <w:rPr>
                <w:rFonts w:asciiTheme="minorEastAsia" w:hAnsiTheme="minorEastAsia" w:hint="eastAsia"/>
                <w:szCs w:val="21"/>
              </w:rPr>
              <w:t>收益</w:t>
            </w:r>
          </w:p>
        </w:tc>
        <w:tc>
          <w:tcPr>
            <w:tcW w:w="708" w:type="dxa"/>
            <w:shd w:val="clear" w:color="auto" w:fill="auto"/>
          </w:tcPr>
          <w:p w:rsidR="004C48D2" w:rsidRPr="00BE6033" w:rsidRDefault="00360AB0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4C48D2" w:rsidRPr="00BE6033" w:rsidRDefault="00360AB0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4C48D2" w:rsidRPr="00BE6033" w:rsidRDefault="004C48D2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totalI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nvest</w:t>
            </w: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E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arnings</w:t>
            </w:r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累计投资收益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A9494F" w:rsidP="00A9494F">
            <w:pPr>
              <w:rPr>
                <w:rFonts w:asciiTheme="minorEastAsia" w:hAnsiTheme="minorEastAsia"/>
                <w:szCs w:val="21"/>
              </w:rPr>
            </w:pPr>
            <w:bookmarkStart w:id="61" w:name="OLE_LINK70"/>
            <w:bookmarkStart w:id="62" w:name="OLE_LINK71"/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lastRenderedPageBreak/>
              <w:t>b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onus</w:t>
            </w:r>
            <w:bookmarkEnd w:id="61"/>
            <w:bookmarkEnd w:id="62"/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推荐奖励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bookmarkStart w:id="63" w:name="OLE_LINK16"/>
            <w:bookmarkStart w:id="64" w:name="OLE_LINK17"/>
            <w:bookmarkStart w:id="65" w:name="OLE_LINK85"/>
            <w:bookmarkStart w:id="66" w:name="OLE_LINK86"/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total</w:t>
            </w:r>
            <w:bookmarkEnd w:id="63"/>
            <w:bookmarkEnd w:id="64"/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B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onus</w:t>
            </w:r>
            <w:bookmarkEnd w:id="65"/>
            <w:bookmarkEnd w:id="66"/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累计推荐奖励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A9494F" w:rsidP="00A9494F">
            <w:pPr>
              <w:rPr>
                <w:rFonts w:asciiTheme="minorEastAsia" w:hAnsiTheme="minorEastAsia"/>
                <w:szCs w:val="21"/>
              </w:rPr>
            </w:pPr>
            <w:bookmarkStart w:id="67" w:name="OLE_LINK89"/>
            <w:bookmarkStart w:id="68" w:name="OLE_LINK90"/>
            <w:bookmarkStart w:id="69" w:name="OLE_LINK91"/>
            <w:r w:rsidRPr="00BE6033">
              <w:rPr>
                <w:rStyle w:val="web-item2"/>
                <w:rFonts w:asciiTheme="minorEastAsia" w:hAnsiTheme="minorEastAsia" w:cs="Arial" w:hint="eastAsia"/>
                <w:color w:val="313131"/>
              </w:rPr>
              <w:t>a</w:t>
            </w:r>
            <w:r w:rsidRPr="00BE6033">
              <w:rPr>
                <w:rStyle w:val="web-item2"/>
                <w:rFonts w:asciiTheme="minorEastAsia" w:hAnsiTheme="minorEastAsia" w:cs="Arial"/>
                <w:color w:val="313131"/>
              </w:rPr>
              <w:t>sset</w:t>
            </w:r>
            <w:r w:rsidRPr="00BE6033">
              <w:rPr>
                <w:rStyle w:val="web-item2"/>
                <w:rFonts w:asciiTheme="minorEastAsia" w:hAnsiTheme="minorEastAsia" w:cs="Arial" w:hint="eastAsia"/>
                <w:color w:val="313131"/>
              </w:rPr>
              <w:t>Amount</w:t>
            </w:r>
            <w:bookmarkEnd w:id="67"/>
            <w:bookmarkEnd w:id="68"/>
            <w:bookmarkEnd w:id="69"/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账户资产总额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bookmarkStart w:id="70" w:name="OLE_LINK92"/>
            <w:bookmarkStart w:id="71" w:name="OLE_LINK93"/>
            <w:bookmarkEnd w:id="60"/>
            <w:r w:rsidRPr="00BE6033">
              <w:rPr>
                <w:rStyle w:val="web-item2"/>
                <w:rFonts w:asciiTheme="minorEastAsia" w:hAnsiTheme="minorEastAsia" w:cs="Arial" w:hint="eastAsia"/>
                <w:color w:val="313131"/>
              </w:rPr>
              <w:t>r</w:t>
            </w:r>
            <w:r w:rsidRPr="00BE6033">
              <w:rPr>
                <w:rFonts w:asciiTheme="minorEastAsia" w:hAnsiTheme="minorEastAsia" w:cs="Arial"/>
                <w:color w:val="313131"/>
                <w:sz w:val="17"/>
                <w:szCs w:val="17"/>
              </w:rPr>
              <w:t>egular</w:t>
            </w:r>
            <w:r w:rsidRPr="00BE6033">
              <w:rPr>
                <w:rStyle w:val="web-item2"/>
                <w:rFonts w:asciiTheme="minorEastAsia" w:hAnsiTheme="minorEastAsia" w:cs="Arial" w:hint="eastAsia"/>
                <w:color w:val="313131"/>
              </w:rPr>
              <w:t>Amount</w:t>
            </w:r>
            <w:bookmarkEnd w:id="70"/>
            <w:bookmarkEnd w:id="71"/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固定理财总额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494F" w:rsidRPr="00BE6033" w:rsidTr="005C3C98">
        <w:tc>
          <w:tcPr>
            <w:tcW w:w="1668" w:type="dxa"/>
            <w:shd w:val="clear" w:color="auto" w:fill="auto"/>
          </w:tcPr>
          <w:p w:rsidR="00A9494F" w:rsidRPr="00BE6033" w:rsidRDefault="0018086B" w:rsidP="005C3C98">
            <w:pPr>
              <w:rPr>
                <w:rFonts w:asciiTheme="minorEastAsia" w:hAnsiTheme="minorEastAsia"/>
                <w:szCs w:val="21"/>
              </w:rPr>
            </w:pPr>
            <w:bookmarkStart w:id="72" w:name="OLE_LINK59"/>
            <w:bookmarkStart w:id="73" w:name="OLE_LINK60"/>
            <w:bookmarkStart w:id="74" w:name="OLE_LINK61"/>
            <w:r w:rsidRPr="00BE6033">
              <w:rPr>
                <w:rFonts w:asciiTheme="minorEastAsia" w:hAnsiTheme="minorEastAsia" w:hint="eastAsia"/>
                <w:szCs w:val="21"/>
              </w:rPr>
              <w:t>totalT</w:t>
            </w:r>
            <w:r w:rsidR="00A9494F" w:rsidRPr="00BE6033">
              <w:rPr>
                <w:rFonts w:asciiTheme="minorEastAsia" w:hAnsiTheme="minorEastAsia" w:hint="eastAsia"/>
                <w:szCs w:val="21"/>
              </w:rPr>
              <w:t>ransNum</w:t>
            </w:r>
            <w:bookmarkEnd w:id="72"/>
            <w:bookmarkEnd w:id="73"/>
            <w:bookmarkEnd w:id="74"/>
          </w:p>
        </w:tc>
        <w:tc>
          <w:tcPr>
            <w:tcW w:w="2268" w:type="dxa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累计</w:t>
            </w:r>
            <w:r w:rsidR="0018086B" w:rsidRPr="00BE6033">
              <w:rPr>
                <w:rFonts w:asciiTheme="minorEastAsia" w:hAnsiTheme="minorEastAsia" w:hint="eastAsia"/>
                <w:szCs w:val="21"/>
              </w:rPr>
              <w:t>交易</w:t>
            </w:r>
            <w:r w:rsidRPr="00BE6033">
              <w:rPr>
                <w:rFonts w:asciiTheme="minorEastAsia" w:hAnsiTheme="minorEastAsia" w:hint="eastAsia"/>
                <w:szCs w:val="21"/>
              </w:rPr>
              <w:t>次数</w:t>
            </w:r>
          </w:p>
        </w:tc>
        <w:tc>
          <w:tcPr>
            <w:tcW w:w="708" w:type="dxa"/>
            <w:shd w:val="clear" w:color="auto" w:fill="auto"/>
          </w:tcPr>
          <w:p w:rsidR="00A9494F" w:rsidRPr="00BE6033" w:rsidRDefault="004A3BC8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A9494F" w:rsidRPr="00BE6033" w:rsidRDefault="00A9494F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557C1" w:rsidRPr="00BE6033" w:rsidTr="005C3C98">
        <w:tc>
          <w:tcPr>
            <w:tcW w:w="1668" w:type="dxa"/>
            <w:shd w:val="clear" w:color="auto" w:fill="auto"/>
          </w:tcPr>
          <w:p w:rsidR="00B557C1" w:rsidRPr="00BE6033" w:rsidRDefault="00B557C1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canWithdraw</w:t>
            </w:r>
          </w:p>
        </w:tc>
        <w:tc>
          <w:tcPr>
            <w:tcW w:w="2268" w:type="dxa"/>
          </w:tcPr>
          <w:p w:rsidR="00B557C1" w:rsidRPr="00BE6033" w:rsidRDefault="00B557C1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可提现金额</w:t>
            </w:r>
          </w:p>
        </w:tc>
        <w:tc>
          <w:tcPr>
            <w:tcW w:w="708" w:type="dxa"/>
            <w:shd w:val="clear" w:color="auto" w:fill="auto"/>
          </w:tcPr>
          <w:p w:rsidR="00B557C1" w:rsidRDefault="00B557C1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B557C1" w:rsidRPr="00BE6033" w:rsidRDefault="00B557C1" w:rsidP="005C3C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B557C1" w:rsidRPr="00BE6033" w:rsidRDefault="00B557C1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40"/>
      <w:bookmarkEnd w:id="41"/>
      <w:bookmarkEnd w:id="49"/>
    </w:tbl>
    <w:p w:rsidR="00407296" w:rsidRDefault="00407296" w:rsidP="009A355C">
      <w:pPr>
        <w:rPr>
          <w:rFonts w:asciiTheme="minorEastAsia" w:hAnsiTheme="minorEastAsia"/>
        </w:rPr>
      </w:pPr>
    </w:p>
    <w:p w:rsidR="0056325D" w:rsidRDefault="0056325D" w:rsidP="0056325D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投资本金明细查询</w:t>
      </w:r>
      <w:r w:rsidRPr="0056325D">
        <w:rPr>
          <w:rFonts w:asciiTheme="minorEastAsia" w:hAnsiTheme="minorEastAsia" w:hint="eastAsia"/>
          <w:sz w:val="28"/>
          <w:szCs w:val="28"/>
        </w:rPr>
        <w:t>（</w:t>
      </w:r>
      <w:r w:rsidRPr="0056325D">
        <w:rPr>
          <w:rFonts w:asciiTheme="minorEastAsia" w:hAnsiTheme="minorEastAsia"/>
          <w:sz w:val="28"/>
          <w:szCs w:val="28"/>
        </w:rPr>
        <w:t>ReqMsg_Invest_PrincipalListQuery</w:t>
      </w:r>
      <w:r w:rsidRPr="0056325D">
        <w:rPr>
          <w:rFonts w:asciiTheme="minorEastAsia" w:hAnsiTheme="minorEastAsia" w:hint="eastAsia"/>
          <w:sz w:val="28"/>
          <w:szCs w:val="28"/>
        </w:rPr>
        <w:t>）</w:t>
      </w:r>
    </w:p>
    <w:p w:rsidR="00A4076A" w:rsidRPr="00BE6033" w:rsidRDefault="00A4076A" w:rsidP="00A4076A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A4076A" w:rsidRPr="00BE6033" w:rsidTr="00B8507D">
        <w:tc>
          <w:tcPr>
            <w:tcW w:w="1709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4076A" w:rsidRPr="00BE6033" w:rsidTr="00B8507D">
        <w:tc>
          <w:tcPr>
            <w:tcW w:w="17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76A" w:rsidRPr="00BE6033" w:rsidTr="00B8507D">
        <w:tc>
          <w:tcPr>
            <w:tcW w:w="17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76A" w:rsidRPr="00BE6033" w:rsidRDefault="00A4076A" w:rsidP="00A4076A">
      <w:pPr>
        <w:rPr>
          <w:rFonts w:asciiTheme="minorEastAsia" w:hAnsiTheme="minorEastAsia"/>
        </w:rPr>
      </w:pPr>
    </w:p>
    <w:p w:rsidR="00A4076A" w:rsidRPr="00BE6033" w:rsidRDefault="00A4076A" w:rsidP="00A4076A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9"/>
        <w:gridCol w:w="2127"/>
        <w:gridCol w:w="708"/>
        <w:gridCol w:w="993"/>
        <w:gridCol w:w="1984"/>
      </w:tblGrid>
      <w:tr w:rsidR="00A4076A" w:rsidRPr="00BE6033" w:rsidTr="00A4076A">
        <w:tc>
          <w:tcPr>
            <w:tcW w:w="1809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A4076A" w:rsidRPr="00BE6033" w:rsidRDefault="00A4076A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4076A" w:rsidRPr="00BE6033" w:rsidTr="00A4076A">
        <w:tc>
          <w:tcPr>
            <w:tcW w:w="18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76A" w:rsidRPr="00BE6033" w:rsidTr="00A4076A">
        <w:tc>
          <w:tcPr>
            <w:tcW w:w="1809" w:type="dxa"/>
            <w:shd w:val="clear" w:color="auto" w:fill="auto"/>
          </w:tcPr>
          <w:p w:rsidR="00A4076A" w:rsidRPr="00BE6033" w:rsidRDefault="00A4076A" w:rsidP="00A4076A">
            <w:pPr>
              <w:rPr>
                <w:rFonts w:asciiTheme="minorEastAsia" w:hAnsiTheme="minorEastAsia"/>
                <w:szCs w:val="21"/>
              </w:rPr>
            </w:pPr>
            <w:bookmarkStart w:id="75" w:name="OLE_LINK66"/>
            <w:bookmarkStart w:id="76" w:name="OLE_LINK67"/>
            <w:r w:rsidRPr="00BE6033">
              <w:rPr>
                <w:rFonts w:asciiTheme="minorEastAsia" w:hAnsiTheme="minorEastAsia" w:hint="eastAsia"/>
                <w:szCs w:val="21"/>
              </w:rPr>
              <w:t>total</w:t>
            </w:r>
            <w:r>
              <w:rPr>
                <w:rFonts w:asciiTheme="minorEastAsia" w:hAnsiTheme="minorEastAsia" w:hint="eastAsia"/>
                <w:szCs w:val="21"/>
              </w:rPr>
              <w:t>Principal</w:t>
            </w:r>
            <w:bookmarkEnd w:id="75"/>
            <w:bookmarkEnd w:id="76"/>
          </w:p>
        </w:tc>
        <w:tc>
          <w:tcPr>
            <w:tcW w:w="2127" w:type="dxa"/>
          </w:tcPr>
          <w:p w:rsidR="00A4076A" w:rsidRPr="00BE6033" w:rsidRDefault="00A4076A" w:rsidP="00A4076A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总</w:t>
            </w:r>
            <w:r>
              <w:rPr>
                <w:rFonts w:asciiTheme="minorEastAsia" w:hAnsiTheme="minorEastAsia" w:hint="eastAsia"/>
                <w:szCs w:val="21"/>
              </w:rPr>
              <w:t>本金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76A" w:rsidRPr="00BE6033" w:rsidTr="00B8507D">
        <w:tc>
          <w:tcPr>
            <w:tcW w:w="7621" w:type="dxa"/>
            <w:gridSpan w:val="5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以下循环，类型ArrayList</w:t>
            </w:r>
          </w:p>
        </w:tc>
      </w:tr>
      <w:tr w:rsidR="00A4076A" w:rsidRPr="00BE6033" w:rsidTr="00A4076A">
        <w:tc>
          <w:tcPr>
            <w:tcW w:w="18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invest</w:t>
            </w:r>
            <w:r w:rsidRPr="00BE6033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1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投资</w:t>
            </w:r>
            <w:r w:rsidRPr="00BE6033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76A" w:rsidRPr="00BE6033" w:rsidTr="00A4076A">
        <w:tc>
          <w:tcPr>
            <w:tcW w:w="18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amount</w:t>
            </w:r>
          </w:p>
        </w:tc>
        <w:tc>
          <w:tcPr>
            <w:tcW w:w="21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76A" w:rsidRPr="00BE6033" w:rsidTr="00A4076A">
        <w:tc>
          <w:tcPr>
            <w:tcW w:w="1809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remark</w:t>
            </w:r>
          </w:p>
        </w:tc>
        <w:tc>
          <w:tcPr>
            <w:tcW w:w="2127" w:type="dxa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708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4076A" w:rsidRPr="00BE6033" w:rsidRDefault="00A4076A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6325D" w:rsidRDefault="0056325D" w:rsidP="009A355C">
      <w:pPr>
        <w:rPr>
          <w:rFonts w:asciiTheme="minorEastAsia" w:hAnsiTheme="minorEastAsia"/>
        </w:rPr>
      </w:pPr>
    </w:p>
    <w:p w:rsidR="0056325D" w:rsidRPr="00BE6033" w:rsidRDefault="0056325D" w:rsidP="009A355C">
      <w:pPr>
        <w:rPr>
          <w:rFonts w:asciiTheme="minorEastAsia" w:hAnsiTheme="minorEastAsia"/>
        </w:rPr>
      </w:pPr>
    </w:p>
    <w:p w:rsidR="00407296" w:rsidRPr="00BE6033" w:rsidRDefault="00F742CA" w:rsidP="003806D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投资</w:t>
      </w:r>
      <w:r w:rsidR="001A799D" w:rsidRPr="00BE6033">
        <w:rPr>
          <w:rFonts w:asciiTheme="minorEastAsia" w:eastAsiaTheme="minorEastAsia" w:hAnsiTheme="minorEastAsia" w:hint="eastAsia"/>
          <w:szCs w:val="21"/>
        </w:rPr>
        <w:t>收益明细</w:t>
      </w:r>
      <w:r w:rsidR="003806DC" w:rsidRPr="00BE6033">
        <w:rPr>
          <w:rFonts w:asciiTheme="minorEastAsia" w:eastAsiaTheme="minorEastAsia" w:hAnsiTheme="minorEastAsia" w:hint="eastAsia"/>
        </w:rPr>
        <w:t>查询</w:t>
      </w:r>
      <w:r w:rsidR="003806DC" w:rsidRPr="0056325D">
        <w:rPr>
          <w:rFonts w:asciiTheme="minorEastAsia" w:eastAsiaTheme="minorEastAsia" w:hAnsiTheme="minorEastAsia" w:hint="eastAsia"/>
          <w:sz w:val="28"/>
          <w:szCs w:val="28"/>
        </w:rPr>
        <w:t>（</w:t>
      </w:r>
      <w:bookmarkStart w:id="77" w:name="OLE_LINK68"/>
      <w:bookmarkStart w:id="78" w:name="OLE_LINK69"/>
      <w:r w:rsidRPr="0056325D">
        <w:rPr>
          <w:rFonts w:asciiTheme="minorEastAsia" w:eastAsiaTheme="minorEastAsia" w:hAnsiTheme="minorEastAsia"/>
          <w:sz w:val="28"/>
          <w:szCs w:val="28"/>
        </w:rPr>
        <w:t>ReqMsg_Invest_EarningsListQuery</w:t>
      </w:r>
      <w:bookmarkEnd w:id="77"/>
      <w:bookmarkEnd w:id="78"/>
      <w:r w:rsidR="003806DC" w:rsidRPr="0056325D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A799D" w:rsidRPr="00BE6033" w:rsidRDefault="006C58EE" w:rsidP="001A799D">
      <w:pPr>
        <w:rPr>
          <w:rFonts w:asciiTheme="minorEastAsia" w:hAnsiTheme="minorEastAsia"/>
          <w:szCs w:val="21"/>
        </w:rPr>
      </w:pPr>
      <w:r w:rsidRPr="00BE6033">
        <w:rPr>
          <w:rFonts w:asciiTheme="minorEastAsia" w:hAnsiTheme="minorEastAsia" w:cs="Times New Roman" w:hint="eastAsia"/>
          <w:bCs/>
          <w:kern w:val="0"/>
          <w:szCs w:val="21"/>
        </w:rPr>
        <w:t>查看</w:t>
      </w:r>
      <w:r w:rsidR="001A799D" w:rsidRPr="00BE6033">
        <w:rPr>
          <w:rFonts w:asciiTheme="minorEastAsia" w:hAnsiTheme="minorEastAsia" w:cs="Times New Roman" w:hint="eastAsia"/>
          <w:bCs/>
          <w:kern w:val="0"/>
          <w:szCs w:val="21"/>
        </w:rPr>
        <w:t>投资收益明细列表</w:t>
      </w:r>
    </w:p>
    <w:p w:rsidR="003806DC" w:rsidRPr="00BE6033" w:rsidRDefault="003806DC" w:rsidP="003806DC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3806DC" w:rsidRPr="00BE6033" w:rsidTr="005C3C98">
        <w:tc>
          <w:tcPr>
            <w:tcW w:w="1709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806DC" w:rsidRPr="00BE6033" w:rsidTr="005C3C98">
        <w:tc>
          <w:tcPr>
            <w:tcW w:w="1709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6DC" w:rsidRPr="00BE6033" w:rsidTr="005C3C98">
        <w:tc>
          <w:tcPr>
            <w:tcW w:w="1709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C58EE" w:rsidRPr="00BE6033" w:rsidTr="005C3C98">
        <w:tc>
          <w:tcPr>
            <w:tcW w:w="1709" w:type="dxa"/>
            <w:shd w:val="clear" w:color="auto" w:fill="auto"/>
          </w:tcPr>
          <w:p w:rsidR="006C58EE" w:rsidRPr="00BE6033" w:rsidRDefault="006C58EE" w:rsidP="005C3C98">
            <w:pPr>
              <w:rPr>
                <w:rFonts w:asciiTheme="minorEastAsia" w:hAnsiTheme="minorEastAsia"/>
                <w:szCs w:val="21"/>
              </w:rPr>
            </w:pPr>
            <w:bookmarkStart w:id="79" w:name="_Hlk409197345"/>
            <w:r w:rsidRPr="00BE6033">
              <w:rPr>
                <w:rFonts w:asciiTheme="minorEastAsia" w:hAnsiTheme="minorEastAsia" w:hint="eastAsia"/>
                <w:szCs w:val="21"/>
              </w:rPr>
              <w:t>earningsType</w:t>
            </w:r>
          </w:p>
        </w:tc>
        <w:tc>
          <w:tcPr>
            <w:tcW w:w="2227" w:type="dxa"/>
          </w:tcPr>
          <w:p w:rsidR="006C58EE" w:rsidRPr="00BE6033" w:rsidRDefault="006C58E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收益类型</w:t>
            </w:r>
          </w:p>
        </w:tc>
        <w:tc>
          <w:tcPr>
            <w:tcW w:w="708" w:type="dxa"/>
            <w:shd w:val="clear" w:color="auto" w:fill="auto"/>
          </w:tcPr>
          <w:p w:rsidR="006C58EE" w:rsidRPr="00BE6033" w:rsidRDefault="006C58E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C58EE" w:rsidRPr="00BE6033" w:rsidRDefault="006C58E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6C58EE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1：投资收益明细</w:t>
            </w:r>
          </w:p>
        </w:tc>
      </w:tr>
      <w:bookmarkEnd w:id="79"/>
    </w:tbl>
    <w:p w:rsidR="003806DC" w:rsidRPr="00BE6033" w:rsidRDefault="003806DC" w:rsidP="003806DC">
      <w:pPr>
        <w:rPr>
          <w:rFonts w:asciiTheme="minorEastAsia" w:hAnsiTheme="minorEastAsia"/>
        </w:rPr>
      </w:pPr>
    </w:p>
    <w:p w:rsidR="003806DC" w:rsidRPr="00BE6033" w:rsidRDefault="003806DC" w:rsidP="003806DC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3806DC" w:rsidRPr="00BE6033" w:rsidTr="005C3C98">
        <w:tc>
          <w:tcPr>
            <w:tcW w:w="1668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3806DC" w:rsidRPr="00BE6033" w:rsidRDefault="003806DC" w:rsidP="005C3C98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806DC" w:rsidRPr="00BE6033" w:rsidTr="005C3C98">
        <w:tc>
          <w:tcPr>
            <w:tcW w:w="1668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68" w:type="dxa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3806DC" w:rsidRPr="00BE6033" w:rsidRDefault="003806DC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66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bookmarkStart w:id="80" w:name="OLE_LINK72"/>
            <w:bookmarkStart w:id="81" w:name="OLE_LINK73"/>
            <w:r w:rsidRPr="00BE6033">
              <w:rPr>
                <w:rFonts w:asciiTheme="minorEastAsia" w:hAnsiTheme="minorEastAsia" w:hint="eastAsia"/>
                <w:szCs w:val="21"/>
              </w:rPr>
              <w:t>totalEarnings</w:t>
            </w:r>
            <w:bookmarkEnd w:id="80"/>
            <w:bookmarkEnd w:id="81"/>
          </w:p>
        </w:tc>
        <w:tc>
          <w:tcPr>
            <w:tcW w:w="2268" w:type="dxa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总收益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7621" w:type="dxa"/>
            <w:gridSpan w:val="5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以下循环</w:t>
            </w:r>
            <w:r w:rsidR="00650676"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，类型ArrayList</w:t>
            </w:r>
          </w:p>
        </w:tc>
      </w:tr>
      <w:tr w:rsidR="005C3C98" w:rsidRPr="00BE6033" w:rsidTr="005C3C98">
        <w:tc>
          <w:tcPr>
            <w:tcW w:w="166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bookmarkStart w:id="82" w:name="OLE_LINK74"/>
            <w:bookmarkStart w:id="83" w:name="OLE_LINK75"/>
            <w:r w:rsidRPr="00BE6033">
              <w:rPr>
                <w:rFonts w:asciiTheme="minorEastAsia" w:hAnsiTheme="minorEastAsia" w:hint="eastAsia"/>
                <w:szCs w:val="21"/>
              </w:rPr>
              <w:t>earningsDate</w:t>
            </w:r>
            <w:bookmarkEnd w:id="82"/>
            <w:bookmarkEnd w:id="83"/>
          </w:p>
        </w:tc>
        <w:tc>
          <w:tcPr>
            <w:tcW w:w="2268" w:type="dxa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收益时间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66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lastRenderedPageBreak/>
              <w:t>amount</w:t>
            </w:r>
          </w:p>
        </w:tc>
        <w:tc>
          <w:tcPr>
            <w:tcW w:w="2268" w:type="dxa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C3C98" w:rsidRPr="00BE6033" w:rsidTr="005C3C98">
        <w:tc>
          <w:tcPr>
            <w:tcW w:w="166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remark</w:t>
            </w:r>
          </w:p>
        </w:tc>
        <w:tc>
          <w:tcPr>
            <w:tcW w:w="2268" w:type="dxa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708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C3C98" w:rsidRPr="00BE6033" w:rsidRDefault="005C3C98" w:rsidP="005C3C9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7296" w:rsidRDefault="00407296" w:rsidP="009A355C">
      <w:pPr>
        <w:rPr>
          <w:rFonts w:asciiTheme="minorEastAsia" w:hAnsiTheme="minorEastAsia"/>
        </w:rPr>
      </w:pPr>
    </w:p>
    <w:p w:rsidR="0056325D" w:rsidRDefault="0056325D" w:rsidP="0056325D"/>
    <w:p w:rsidR="0056325D" w:rsidRPr="0056325D" w:rsidRDefault="0056325D" w:rsidP="0056325D">
      <w:pPr>
        <w:pStyle w:val="2"/>
      </w:pPr>
      <w:r w:rsidRPr="0056325D">
        <w:rPr>
          <w:rFonts w:hint="eastAsia"/>
        </w:rPr>
        <w:t>债权转让</w:t>
      </w:r>
      <w:r>
        <w:rPr>
          <w:rFonts w:hint="eastAsia"/>
        </w:rPr>
        <w:t>（</w:t>
      </w:r>
      <w:r w:rsidRPr="0056325D">
        <w:t>ReqMsg_Invest_InvestTranfer</w:t>
      </w:r>
      <w:r>
        <w:rPr>
          <w:rFonts w:hint="eastAsia"/>
        </w:rPr>
        <w:t>）</w:t>
      </w:r>
    </w:p>
    <w:p w:rsidR="0056325D" w:rsidRDefault="0056325D" w:rsidP="009A355C">
      <w:pPr>
        <w:rPr>
          <w:rFonts w:asciiTheme="minorEastAsia" w:hAnsiTheme="minorEastAsia"/>
        </w:rPr>
      </w:pPr>
    </w:p>
    <w:p w:rsidR="0056325D" w:rsidRDefault="0056325D" w:rsidP="009A355C">
      <w:pPr>
        <w:rPr>
          <w:rFonts w:asciiTheme="minorEastAsia" w:hAnsiTheme="minorEastAsia"/>
        </w:rPr>
      </w:pPr>
    </w:p>
    <w:p w:rsidR="002006F4" w:rsidRDefault="002006F4" w:rsidP="002006F4">
      <w:pPr>
        <w:pStyle w:val="2"/>
        <w:rPr>
          <w:rFonts w:asciiTheme="minorEastAsia" w:hAnsiTheme="minorEastAsia"/>
          <w:sz w:val="28"/>
          <w:szCs w:val="28"/>
        </w:rPr>
      </w:pPr>
      <w:r w:rsidRPr="002006F4">
        <w:rPr>
          <w:rFonts w:asciiTheme="minorEastAsia" w:hAnsiTheme="minorEastAsia" w:hint="eastAsia"/>
        </w:rPr>
        <w:t>推荐奖励明细</w:t>
      </w:r>
      <w:r w:rsidRPr="002006F4">
        <w:rPr>
          <w:rFonts w:asciiTheme="minorEastAsia" w:hAnsiTheme="minorEastAsia" w:hint="eastAsia"/>
          <w:sz w:val="28"/>
          <w:szCs w:val="28"/>
        </w:rPr>
        <w:t>（</w:t>
      </w:r>
      <w:bookmarkStart w:id="84" w:name="OLE_LINK76"/>
      <w:bookmarkStart w:id="85" w:name="OLE_LINK77"/>
      <w:bookmarkStart w:id="86" w:name="OLE_LINK80"/>
      <w:r w:rsidRPr="002006F4">
        <w:rPr>
          <w:rFonts w:asciiTheme="minorEastAsia" w:hAnsiTheme="minorEastAsia"/>
          <w:sz w:val="28"/>
          <w:szCs w:val="28"/>
        </w:rPr>
        <w:t>ReqMsg_Bonus_RecommendBonusListQuery</w:t>
      </w:r>
      <w:bookmarkEnd w:id="84"/>
      <w:bookmarkEnd w:id="85"/>
      <w:bookmarkEnd w:id="86"/>
      <w:r w:rsidRPr="002006F4">
        <w:rPr>
          <w:rFonts w:asciiTheme="minorEastAsia" w:hAnsiTheme="minorEastAsia" w:hint="eastAsia"/>
          <w:sz w:val="28"/>
          <w:szCs w:val="28"/>
        </w:rPr>
        <w:t>）</w:t>
      </w:r>
    </w:p>
    <w:p w:rsidR="00574220" w:rsidRPr="00574220" w:rsidRDefault="00574220" w:rsidP="00574220">
      <w:pPr>
        <w:rPr>
          <w:sz w:val="24"/>
          <w:szCs w:val="24"/>
        </w:rPr>
      </w:pPr>
      <w:r w:rsidRPr="00574220">
        <w:rPr>
          <w:rFonts w:asciiTheme="minorEastAsia" w:eastAsia="宋体" w:hAnsiTheme="minorEastAsia" w:cs="Times New Roman" w:hint="eastAsia"/>
          <w:bCs/>
          <w:kern w:val="0"/>
          <w:sz w:val="24"/>
          <w:szCs w:val="24"/>
        </w:rPr>
        <w:t>推荐奖励明细、可提现奖励明细接口</w:t>
      </w:r>
    </w:p>
    <w:p w:rsidR="006B11F1" w:rsidRPr="00BE6033" w:rsidRDefault="006B11F1" w:rsidP="006B11F1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6B11F1" w:rsidRPr="00BE6033" w:rsidTr="00B8507D">
        <w:tc>
          <w:tcPr>
            <w:tcW w:w="1709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B11F1" w:rsidRPr="00BE6033" w:rsidTr="00B8507D">
        <w:tc>
          <w:tcPr>
            <w:tcW w:w="1709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1709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1709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earningsType</w:t>
            </w:r>
          </w:p>
        </w:tc>
        <w:tc>
          <w:tcPr>
            <w:tcW w:w="2227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bookmarkStart w:id="87" w:name="OLE_LINK78"/>
            <w:bookmarkStart w:id="88" w:name="OLE_LINK79"/>
            <w:r w:rsidRPr="00BE6033">
              <w:rPr>
                <w:rFonts w:asciiTheme="minorEastAsia" w:hAnsiTheme="minorEastAsia" w:hint="eastAsia"/>
                <w:szCs w:val="21"/>
              </w:rPr>
              <w:t>收益类型</w:t>
            </w:r>
            <w:bookmarkEnd w:id="87"/>
            <w:bookmarkEnd w:id="88"/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2：推荐奖励明细</w:t>
            </w:r>
          </w:p>
        </w:tc>
      </w:tr>
      <w:tr w:rsidR="00316445" w:rsidRPr="00BE6033" w:rsidTr="00B8507D">
        <w:tc>
          <w:tcPr>
            <w:tcW w:w="1709" w:type="dxa"/>
            <w:shd w:val="clear" w:color="auto" w:fill="auto"/>
          </w:tcPr>
          <w:p w:rsidR="00316445" w:rsidRPr="00BE6033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withdrawFlag</w:t>
            </w:r>
          </w:p>
        </w:tc>
        <w:tc>
          <w:tcPr>
            <w:tcW w:w="2227" w:type="dxa"/>
          </w:tcPr>
          <w:p w:rsidR="00316445" w:rsidRPr="00BE6033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可提现标志</w:t>
            </w:r>
          </w:p>
        </w:tc>
        <w:tc>
          <w:tcPr>
            <w:tcW w:w="708" w:type="dxa"/>
            <w:shd w:val="clear" w:color="auto" w:fill="auto"/>
          </w:tcPr>
          <w:p w:rsidR="00316445" w:rsidRPr="00BE6033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316445" w:rsidRPr="00BE6033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316445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1：所有明细</w:t>
            </w:r>
          </w:p>
          <w:p w:rsidR="00316445" w:rsidRPr="00BE6033" w:rsidRDefault="00316445" w:rsidP="00B850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2：可提现明细</w:t>
            </w:r>
          </w:p>
        </w:tc>
      </w:tr>
    </w:tbl>
    <w:p w:rsidR="006B11F1" w:rsidRPr="00BE6033" w:rsidRDefault="006B11F1" w:rsidP="006B11F1">
      <w:pPr>
        <w:rPr>
          <w:rFonts w:asciiTheme="minorEastAsia" w:hAnsiTheme="minorEastAsia"/>
        </w:rPr>
      </w:pPr>
    </w:p>
    <w:p w:rsidR="006B11F1" w:rsidRPr="00BE6033" w:rsidRDefault="006B11F1" w:rsidP="006B11F1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6B11F1" w:rsidRPr="00BE6033" w:rsidTr="00B8507D">
        <w:tc>
          <w:tcPr>
            <w:tcW w:w="1668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6B11F1" w:rsidRPr="00BE6033" w:rsidRDefault="006B11F1" w:rsidP="00B8507D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B11F1" w:rsidRPr="00BE6033" w:rsidTr="00B8507D">
        <w:tc>
          <w:tcPr>
            <w:tcW w:w="166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68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166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totalEarnings</w:t>
            </w:r>
          </w:p>
        </w:tc>
        <w:tc>
          <w:tcPr>
            <w:tcW w:w="2268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总收益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7621" w:type="dxa"/>
            <w:gridSpan w:val="5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以下循环，类型ArrayList</w:t>
            </w:r>
          </w:p>
        </w:tc>
      </w:tr>
      <w:tr w:rsidR="006B11F1" w:rsidRPr="00BE6033" w:rsidTr="00B8507D">
        <w:tc>
          <w:tcPr>
            <w:tcW w:w="166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earningsDate</w:t>
            </w:r>
          </w:p>
        </w:tc>
        <w:tc>
          <w:tcPr>
            <w:tcW w:w="2268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收益时间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166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amount</w:t>
            </w:r>
          </w:p>
        </w:tc>
        <w:tc>
          <w:tcPr>
            <w:tcW w:w="2268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B11F1" w:rsidRPr="00BE6033" w:rsidTr="00B8507D">
        <w:tc>
          <w:tcPr>
            <w:tcW w:w="166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cs="Arial" w:hint="eastAsia"/>
                <w:color w:val="313131"/>
                <w:sz w:val="17"/>
                <w:szCs w:val="17"/>
              </w:rPr>
              <w:t>remark</w:t>
            </w:r>
          </w:p>
        </w:tc>
        <w:tc>
          <w:tcPr>
            <w:tcW w:w="2268" w:type="dxa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708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993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6B11F1" w:rsidRPr="00BE6033" w:rsidRDefault="006B11F1" w:rsidP="00B8507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06F4" w:rsidRDefault="002006F4" w:rsidP="009A355C">
      <w:pPr>
        <w:rPr>
          <w:rFonts w:asciiTheme="minorEastAsia" w:hAnsiTheme="minorEastAsia"/>
        </w:rPr>
      </w:pPr>
    </w:p>
    <w:p w:rsidR="0056325D" w:rsidRDefault="0056325D" w:rsidP="009A355C">
      <w:pPr>
        <w:rPr>
          <w:rFonts w:asciiTheme="minorEastAsia" w:hAnsiTheme="minorEastAsia"/>
        </w:rPr>
      </w:pPr>
    </w:p>
    <w:p w:rsidR="0056325D" w:rsidRDefault="0056325D" w:rsidP="0056325D">
      <w:pPr>
        <w:pStyle w:val="2"/>
        <w:rPr>
          <w:rFonts w:asciiTheme="minorEastAsia" w:hAnsiTheme="minorEastAsia"/>
        </w:rPr>
      </w:pPr>
      <w:r w:rsidRPr="0056325D">
        <w:rPr>
          <w:rFonts w:asciiTheme="minorEastAsia" w:hAnsiTheme="minorEastAsia" w:hint="eastAsia"/>
        </w:rPr>
        <w:t>奖励金提现初始</w:t>
      </w:r>
      <w:r>
        <w:rPr>
          <w:rFonts w:asciiTheme="minorEastAsia" w:hAnsiTheme="minorEastAsia" w:hint="eastAsia"/>
        </w:rPr>
        <w:t>（</w:t>
      </w:r>
      <w:bookmarkStart w:id="89" w:name="OLE_LINK81"/>
      <w:bookmarkStart w:id="90" w:name="OLE_LINK82"/>
      <w:r w:rsidRPr="0056325D">
        <w:rPr>
          <w:rFonts w:asciiTheme="minorEastAsia" w:hAnsiTheme="minorEastAsia"/>
        </w:rPr>
        <w:t>ReqMsg_Bonus_WithdrawInfoQuery</w:t>
      </w:r>
      <w:bookmarkEnd w:id="89"/>
      <w:bookmarkEnd w:id="90"/>
      <w:r>
        <w:rPr>
          <w:rFonts w:asciiTheme="minorEastAsia" w:hAnsiTheme="minorEastAsia" w:hint="eastAsia"/>
        </w:rPr>
        <w:t>）</w:t>
      </w:r>
    </w:p>
    <w:p w:rsidR="001F61F0" w:rsidRPr="00BE6033" w:rsidRDefault="001F61F0" w:rsidP="001F61F0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1F61F0" w:rsidRPr="00BE6033" w:rsidTr="00B8507D">
        <w:tc>
          <w:tcPr>
            <w:tcW w:w="1709" w:type="dxa"/>
            <w:tcBorders>
              <w:bottom w:val="single" w:sz="4" w:space="0" w:color="auto"/>
            </w:tcBorders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1F61F0" w:rsidRPr="00BE6033" w:rsidTr="00B8507D">
        <w:tc>
          <w:tcPr>
            <w:tcW w:w="1709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1F61F0" w:rsidRPr="00BE6033" w:rsidTr="00B8507D">
        <w:tc>
          <w:tcPr>
            <w:tcW w:w="1709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nick</w:t>
            </w:r>
          </w:p>
        </w:tc>
        <w:tc>
          <w:tcPr>
            <w:tcW w:w="2227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1F61F0" w:rsidRPr="00BE6033" w:rsidTr="00B8507D">
        <w:tc>
          <w:tcPr>
            <w:tcW w:w="1709" w:type="dxa"/>
            <w:shd w:val="clear" w:color="auto" w:fill="FFFFFF" w:themeFill="background1"/>
          </w:tcPr>
          <w:p w:rsidR="001F61F0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27" w:type="dxa"/>
            <w:shd w:val="clear" w:color="auto" w:fill="FFFFFF" w:themeFill="background1"/>
          </w:tcPr>
          <w:p w:rsidR="001F61F0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F61F0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1F61F0" w:rsidRPr="00BE6033" w:rsidRDefault="001F61F0" w:rsidP="001F61F0">
      <w:pPr>
        <w:rPr>
          <w:rFonts w:asciiTheme="minorEastAsia" w:hAnsiTheme="minorEastAsia" w:cs="Times New Roman"/>
        </w:rPr>
      </w:pPr>
    </w:p>
    <w:p w:rsidR="001F61F0" w:rsidRPr="00BE6033" w:rsidRDefault="001F61F0" w:rsidP="001F61F0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843"/>
        <w:gridCol w:w="708"/>
        <w:gridCol w:w="993"/>
        <w:gridCol w:w="1984"/>
      </w:tblGrid>
      <w:tr w:rsidR="001F61F0" w:rsidRPr="00BE6033" w:rsidTr="001F61F0">
        <w:tc>
          <w:tcPr>
            <w:tcW w:w="2093" w:type="dxa"/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1843" w:type="dxa"/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1F61F0" w:rsidRPr="00BE6033" w:rsidTr="001F61F0">
        <w:tc>
          <w:tcPr>
            <w:tcW w:w="2093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lastRenderedPageBreak/>
              <w:t>withdrawBalance</w:t>
            </w:r>
          </w:p>
        </w:tc>
        <w:tc>
          <w:tcPr>
            <w:tcW w:w="1843" w:type="dxa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可提现奖励金余额</w:t>
            </w:r>
          </w:p>
        </w:tc>
        <w:tc>
          <w:tcPr>
            <w:tcW w:w="708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必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填</w:t>
            </w:r>
          </w:p>
        </w:tc>
        <w:tc>
          <w:tcPr>
            <w:tcW w:w="993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Double</w:t>
            </w:r>
          </w:p>
        </w:tc>
        <w:tc>
          <w:tcPr>
            <w:tcW w:w="1984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1F61F0" w:rsidRPr="00BE6033" w:rsidTr="001F61F0">
        <w:tc>
          <w:tcPr>
            <w:tcW w:w="2093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1843" w:type="dxa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1F61F0" w:rsidRPr="00BE6033" w:rsidRDefault="001F61F0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56325D" w:rsidRDefault="0056325D" w:rsidP="0056325D"/>
    <w:p w:rsidR="0056325D" w:rsidRPr="0056325D" w:rsidRDefault="0056325D" w:rsidP="0056325D">
      <w:pPr>
        <w:pStyle w:val="2"/>
      </w:pPr>
      <w:r w:rsidRPr="0056325D">
        <w:rPr>
          <w:rFonts w:hint="eastAsia"/>
        </w:rPr>
        <w:t>奖励金提现</w:t>
      </w:r>
      <w:r>
        <w:rPr>
          <w:rFonts w:hint="eastAsia"/>
        </w:rPr>
        <w:t>（</w:t>
      </w:r>
      <w:bookmarkStart w:id="91" w:name="OLE_LINK83"/>
      <w:bookmarkStart w:id="92" w:name="OLE_LINK84"/>
      <w:r w:rsidRPr="0056325D">
        <w:t>ReqMsg_Bonus_BonusWithdraw</w:t>
      </w:r>
      <w:bookmarkEnd w:id="91"/>
      <w:bookmarkEnd w:id="92"/>
      <w:r>
        <w:rPr>
          <w:rFonts w:hint="eastAsia"/>
        </w:rPr>
        <w:t>）</w:t>
      </w:r>
    </w:p>
    <w:p w:rsidR="005442D9" w:rsidRPr="00BE6033" w:rsidRDefault="005442D9" w:rsidP="005442D9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5442D9" w:rsidRPr="00BE6033" w:rsidTr="00B8507D">
        <w:tc>
          <w:tcPr>
            <w:tcW w:w="1709" w:type="dxa"/>
            <w:tcBorders>
              <w:bottom w:val="single" w:sz="4" w:space="0" w:color="auto"/>
            </w:tcBorders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用户编号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nick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cardOwner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持卡人</w:t>
            </w:r>
            <w:r w:rsidRPr="00BE6033">
              <w:rPr>
                <w:rFonts w:asciiTheme="minorEastAsia" w:hAnsiTheme="minorEastAsia"/>
                <w:color w:val="000000" w:themeColor="text1"/>
                <w:szCs w:val="21"/>
              </w:rPr>
              <w:t>姓名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bankId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银行编号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iCs/>
                <w:color w:val="000000" w:themeColor="text1"/>
                <w:kern w:val="0"/>
                <w:sz w:val="20"/>
                <w:szCs w:val="20"/>
              </w:rPr>
              <w:t>bankName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  <w:t>cardNo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E6033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卡号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</w:rPr>
            </w:pPr>
            <w:r w:rsidRPr="00BE6033"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bCs/>
                <w:color w:val="000000" w:themeColor="text1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Integer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5442D9" w:rsidRPr="00BE6033" w:rsidTr="00B8507D">
        <w:tc>
          <w:tcPr>
            <w:tcW w:w="1709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iCs/>
                <w:color w:val="000000" w:themeColor="text1"/>
                <w:kern w:val="0"/>
                <w:sz w:val="20"/>
                <w:szCs w:val="20"/>
              </w:rPr>
              <w:t>amount</w:t>
            </w:r>
          </w:p>
        </w:tc>
        <w:tc>
          <w:tcPr>
            <w:tcW w:w="2227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提现金额</w:t>
            </w:r>
          </w:p>
        </w:tc>
        <w:tc>
          <w:tcPr>
            <w:tcW w:w="708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442D9" w:rsidRPr="00BE6033" w:rsidRDefault="005442D9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984" w:type="dxa"/>
            <w:shd w:val="clear" w:color="auto" w:fill="FFFFFF" w:themeFill="background1"/>
          </w:tcPr>
          <w:p w:rsidR="005442D9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AF66FA" w:rsidRPr="00BE6033" w:rsidTr="00B8507D">
        <w:tc>
          <w:tcPr>
            <w:tcW w:w="1709" w:type="dxa"/>
            <w:shd w:val="clear" w:color="auto" w:fill="FFFFFF" w:themeFill="background1"/>
          </w:tcPr>
          <w:p w:rsidR="00AF66FA" w:rsidRDefault="00AF66FA" w:rsidP="00B8507D">
            <w:pPr>
              <w:rPr>
                <w:rFonts w:asciiTheme="minorEastAsia" w:hAnsiTheme="minorEastAsia" w:cs="Consolas"/>
                <w:i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iCs/>
                <w:color w:val="000000" w:themeColor="text1"/>
                <w:kern w:val="0"/>
                <w:sz w:val="20"/>
                <w:szCs w:val="20"/>
              </w:rPr>
              <w:t>payPassword</w:t>
            </w:r>
          </w:p>
        </w:tc>
        <w:tc>
          <w:tcPr>
            <w:tcW w:w="2227" w:type="dxa"/>
            <w:shd w:val="clear" w:color="auto" w:fill="FFFFFF" w:themeFill="background1"/>
          </w:tcPr>
          <w:p w:rsidR="00AF66FA" w:rsidRDefault="00AF66FA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支付密码</w:t>
            </w:r>
          </w:p>
        </w:tc>
        <w:tc>
          <w:tcPr>
            <w:tcW w:w="708" w:type="dxa"/>
            <w:shd w:val="clear" w:color="auto" w:fill="FFFFFF" w:themeFill="background1"/>
          </w:tcPr>
          <w:p w:rsidR="00AF66FA" w:rsidRDefault="00AF66FA" w:rsidP="00B8507D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AF66FA" w:rsidRDefault="00AF66FA" w:rsidP="00B8507D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AF66FA" w:rsidRDefault="00AF66FA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5442D9" w:rsidRPr="00BE6033" w:rsidRDefault="005442D9" w:rsidP="005442D9">
      <w:pPr>
        <w:rPr>
          <w:rFonts w:asciiTheme="minorEastAsia" w:hAnsiTheme="minorEastAsia" w:cs="Times New Roman"/>
        </w:rPr>
      </w:pPr>
    </w:p>
    <w:p w:rsidR="005442D9" w:rsidRPr="00BE6033" w:rsidRDefault="005442D9" w:rsidP="005442D9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843"/>
        <w:gridCol w:w="708"/>
        <w:gridCol w:w="993"/>
        <w:gridCol w:w="1984"/>
      </w:tblGrid>
      <w:tr w:rsidR="005442D9" w:rsidRPr="00BE6033" w:rsidTr="00B8507D">
        <w:tc>
          <w:tcPr>
            <w:tcW w:w="2093" w:type="dxa"/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1843" w:type="dxa"/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5442D9" w:rsidRPr="00BE6033" w:rsidTr="00B8507D">
        <w:tc>
          <w:tcPr>
            <w:tcW w:w="2093" w:type="dxa"/>
            <w:shd w:val="clear" w:color="auto" w:fill="auto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843" w:type="dxa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442D9" w:rsidRPr="00BE6033" w:rsidRDefault="005442D9" w:rsidP="00B8507D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5442D9" w:rsidRDefault="005442D9" w:rsidP="005442D9"/>
    <w:p w:rsidR="002006F4" w:rsidRDefault="002006F4" w:rsidP="009A355C">
      <w:pPr>
        <w:rPr>
          <w:rFonts w:asciiTheme="minorEastAsia" w:hAnsiTheme="minorEastAsia"/>
        </w:rPr>
      </w:pPr>
    </w:p>
    <w:p w:rsidR="002006F4" w:rsidRPr="00BE6033" w:rsidRDefault="002006F4" w:rsidP="009A355C">
      <w:pPr>
        <w:rPr>
          <w:rFonts w:asciiTheme="minorEastAsia" w:hAnsiTheme="minorEastAsia"/>
        </w:rPr>
      </w:pPr>
    </w:p>
    <w:p w:rsidR="00C604A3" w:rsidRPr="00BE6033" w:rsidRDefault="0095437B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产品列表查询</w:t>
      </w:r>
      <w:r w:rsidR="00C604A3" w:rsidRPr="00BE6033">
        <w:rPr>
          <w:rFonts w:asciiTheme="minorEastAsia" w:eastAsiaTheme="minorEastAsia" w:hAnsiTheme="minorEastAsia" w:hint="eastAsia"/>
        </w:rPr>
        <w:t>（</w:t>
      </w:r>
      <w:r w:rsidR="00F66227" w:rsidRPr="00F66227">
        <w:rPr>
          <w:rFonts w:asciiTheme="minorEastAsia" w:hAnsiTheme="minorEastAsia" w:hint="eastAsia"/>
        </w:rPr>
        <w:t>ReqMsg_Product_ListQuery</w:t>
      </w:r>
      <w:r w:rsidR="00C604A3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95437B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币港湾首页、定期理财首页发起查询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5C3C98" w:rsidRPr="00BE6033" w:rsidTr="005C3C98">
        <w:tc>
          <w:tcPr>
            <w:tcW w:w="1709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type</w:t>
            </w:r>
          </w:p>
        </w:tc>
        <w:tc>
          <w:tcPr>
            <w:tcW w:w="2227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产品类型</w:t>
            </w:r>
          </w:p>
        </w:tc>
        <w:tc>
          <w:tcPr>
            <w:tcW w:w="708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5C3C98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all：所有产品类</w:t>
            </w:r>
          </w:p>
          <w:p w:rsidR="0095437B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Regular：定期产品</w:t>
            </w:r>
          </w:p>
          <w:p w:rsidR="0095437B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Fund：基金产品</w:t>
            </w:r>
          </w:p>
        </w:tc>
      </w:tr>
      <w:tr w:rsidR="00F66227" w:rsidRPr="00BE6033" w:rsidTr="005C3C98">
        <w:tc>
          <w:tcPr>
            <w:tcW w:w="1709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transFlag</w:t>
            </w:r>
          </w:p>
        </w:tc>
        <w:tc>
          <w:tcPr>
            <w:tcW w:w="2227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转让标志</w:t>
            </w:r>
          </w:p>
        </w:tc>
        <w:tc>
          <w:tcPr>
            <w:tcW w:w="708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FFFFFF" w:themeFill="background1"/>
          </w:tcPr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 w:themeFill="background1"/>
          </w:tcPr>
          <w:p w:rsidR="00F66227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1：未转让</w:t>
            </w:r>
          </w:p>
          <w:p w:rsidR="00F66227" w:rsidRPr="00BE6033" w:rsidRDefault="00F66227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2：已转让</w:t>
            </w:r>
          </w:p>
        </w:tc>
      </w:tr>
      <w:tr w:rsidR="006F6C88" w:rsidRPr="00BE6033" w:rsidTr="005C3C98">
        <w:tc>
          <w:tcPr>
            <w:tcW w:w="1709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27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F6C88" w:rsidRPr="00BE6033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F6C88" w:rsidRPr="00BE6033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F6C88" w:rsidRDefault="006F6C88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66498E" w:rsidRPr="00BE6033" w:rsidTr="002362BE">
        <w:tc>
          <w:tcPr>
            <w:tcW w:w="7621" w:type="dxa"/>
            <w:gridSpan w:val="5"/>
            <w:shd w:val="clear" w:color="auto" w:fill="auto"/>
          </w:tcPr>
          <w:p w:rsidR="0066498E" w:rsidRPr="00BE6033" w:rsidRDefault="0066498E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以下循环，类型ArrayList</w:t>
            </w: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95437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ame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95437B" w:rsidP="0095437B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lastRenderedPageBreak/>
              <w:t>t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ype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产品类型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investNum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已投资人数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I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5C3C98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m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axRate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最高利率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baseRate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基准利率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66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term</w:t>
            </w:r>
          </w:p>
        </w:tc>
        <w:tc>
          <w:tcPr>
            <w:tcW w:w="2268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产品期限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Default="00EA5660" w:rsidP="00EA5660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产品信息查询（</w:t>
      </w:r>
      <w:r w:rsidRPr="00F66227">
        <w:rPr>
          <w:rFonts w:asciiTheme="minorEastAsia" w:hAnsiTheme="minorEastAsia" w:hint="eastAsia"/>
        </w:rPr>
        <w:t>ReqMsg_Product_</w:t>
      </w:r>
      <w:r>
        <w:rPr>
          <w:rFonts w:asciiTheme="minorEastAsia" w:hAnsiTheme="minorEastAsia" w:hint="eastAsia"/>
        </w:rPr>
        <w:t>Info</w:t>
      </w:r>
      <w:r w:rsidRPr="00F66227">
        <w:rPr>
          <w:rFonts w:asciiTheme="minorEastAsia" w:hAnsiTheme="minorEastAsia" w:hint="eastAsia"/>
        </w:rPr>
        <w:t>Query</w:t>
      </w:r>
      <w:r>
        <w:rPr>
          <w:rFonts w:asciiTheme="minorEastAsia" w:hAnsiTheme="minorEastAsia" w:hint="eastAsia"/>
        </w:rPr>
        <w:t>）</w:t>
      </w:r>
    </w:p>
    <w:p w:rsidR="00EA5660" w:rsidRDefault="00EA5660" w:rsidP="00EA5660"/>
    <w:p w:rsidR="00EA5660" w:rsidRDefault="00EA5660" w:rsidP="00EA5660"/>
    <w:p w:rsidR="00EA5660" w:rsidRPr="00EA5660" w:rsidRDefault="00236538" w:rsidP="00236538">
      <w:pPr>
        <w:pStyle w:val="2"/>
      </w:pPr>
      <w:r w:rsidRPr="00236538">
        <w:rPr>
          <w:rFonts w:asciiTheme="minorEastAsia" w:eastAsiaTheme="minorEastAsia" w:hAnsiTheme="minorEastAsia" w:hint="eastAsia"/>
        </w:rPr>
        <w:t>定期产品购买初始（</w:t>
      </w:r>
      <w:r w:rsidRPr="00236538">
        <w:rPr>
          <w:rFonts w:asciiTheme="minorEastAsia" w:eastAsiaTheme="minorEastAsia" w:hAnsiTheme="minorEastAsia"/>
        </w:rPr>
        <w:t>ReqMsg_RegularBuy_InfoQuery</w:t>
      </w:r>
      <w:r>
        <w:rPr>
          <w:rFonts w:hint="eastAsia"/>
        </w:rPr>
        <w:t>）</w:t>
      </w:r>
    </w:p>
    <w:p w:rsidR="00C604A3" w:rsidRDefault="00C604A3" w:rsidP="00C604A3">
      <w:pPr>
        <w:rPr>
          <w:rFonts w:asciiTheme="minorEastAsia" w:hAnsiTheme="minorEastAsia" w:cs="Times New Roman"/>
        </w:rPr>
      </w:pP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Pr="00236538" w:rsidRDefault="00236538" w:rsidP="00236538">
      <w:pPr>
        <w:pStyle w:val="2"/>
        <w:rPr>
          <w:rFonts w:asciiTheme="minorEastAsia" w:hAnsiTheme="minorEastAsia"/>
          <w:sz w:val="24"/>
          <w:szCs w:val="24"/>
        </w:rPr>
      </w:pPr>
      <w:r w:rsidRPr="00236538">
        <w:rPr>
          <w:rFonts w:asciiTheme="minorEastAsia" w:hAnsiTheme="minorEastAsia" w:hint="eastAsia"/>
        </w:rPr>
        <w:t>购买待转让定期产品初始</w:t>
      </w:r>
      <w:r w:rsidRPr="00236538">
        <w:rPr>
          <w:rFonts w:asciiTheme="minorEastAsia" w:hAnsiTheme="minorEastAsia" w:hint="eastAsia"/>
          <w:sz w:val="24"/>
          <w:szCs w:val="24"/>
        </w:rPr>
        <w:t>（</w:t>
      </w:r>
      <w:r w:rsidRPr="00236538">
        <w:rPr>
          <w:rFonts w:asciiTheme="minorEastAsia" w:hAnsiTheme="minorEastAsia"/>
          <w:sz w:val="24"/>
          <w:szCs w:val="24"/>
        </w:rPr>
        <w:t>ReqMsg_RegularBuy_TransInfoQuery</w:t>
      </w:r>
      <w:r w:rsidRPr="00236538">
        <w:rPr>
          <w:rFonts w:asciiTheme="minorEastAsia" w:hAnsiTheme="minorEastAsia" w:hint="eastAsia"/>
          <w:sz w:val="24"/>
          <w:szCs w:val="24"/>
        </w:rPr>
        <w:t>）</w:t>
      </w: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Default="00236538" w:rsidP="00236538">
      <w:pPr>
        <w:pStyle w:val="2"/>
        <w:rPr>
          <w:rFonts w:asciiTheme="minorEastAsia" w:hAnsiTheme="minorEastAsia"/>
        </w:rPr>
      </w:pPr>
      <w:r w:rsidRPr="00236538">
        <w:rPr>
          <w:rFonts w:asciiTheme="minorEastAsia" w:hAnsiTheme="minorEastAsia" w:hint="eastAsia"/>
        </w:rPr>
        <w:t>购买转让的定期产品</w:t>
      </w:r>
      <w:r w:rsidRPr="00236538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（</w:t>
      </w:r>
      <w:r w:rsidRPr="00236538">
        <w:rPr>
          <w:rFonts w:asciiTheme="minorEastAsia" w:hAnsiTheme="minorEastAsia"/>
        </w:rPr>
        <w:t>ReqMsg_RegularBuy_TransBuy</w:t>
      </w:r>
      <w:r>
        <w:rPr>
          <w:rFonts w:asciiTheme="minorEastAsia" w:hAnsiTheme="minorEastAsia" w:hint="eastAsia"/>
        </w:rPr>
        <w:t>）</w:t>
      </w: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Default="00236538" w:rsidP="00C604A3">
      <w:pPr>
        <w:rPr>
          <w:rFonts w:asciiTheme="minorEastAsia" w:hAnsiTheme="minorEastAsia" w:cs="Times New Roman"/>
        </w:rPr>
      </w:pPr>
    </w:p>
    <w:p w:rsidR="00236538" w:rsidRPr="00236538" w:rsidRDefault="00236538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定期理财购买（</w:t>
      </w:r>
      <w:r w:rsidR="00236538" w:rsidRPr="00236538">
        <w:rPr>
          <w:rFonts w:asciiTheme="minorEastAsia" w:eastAsiaTheme="minorEastAsia" w:hAnsiTheme="minorEastAsia"/>
        </w:rPr>
        <w:t>ReqMsg_RegularBuy_Buy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1——输入金额，判断金额是否是数字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2——后台校验，金额是否正确，该用户是否已经实名认证，是否已经绑定银行卡，账户余额是否足够，如有一个不满足条件，交易失败，返回页面。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3——开始创建子账户表，但账户状态是待定。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4——开始登记流水表。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5——开始像第三方，验证支付是否成功，如失败，交易失败，返回页面，成功，则开始更新结算户表，子账户表，流水表登记，购买成功。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该值目前存于cookie，需要做一个拿不到cookie的判断</w:t>
            </w:r>
          </w:p>
        </w:tc>
      </w:tr>
      <w:tr w:rsidR="00550A1C" w:rsidRPr="00BE6033" w:rsidTr="002362BE">
        <w:tc>
          <w:tcPr>
            <w:tcW w:w="1709" w:type="dxa"/>
            <w:shd w:val="clear" w:color="auto" w:fill="auto"/>
          </w:tcPr>
          <w:p w:rsidR="00550A1C" w:rsidRPr="00BE6033" w:rsidRDefault="00550A1C" w:rsidP="002362B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550A1C" w:rsidRPr="00BE6033" w:rsidRDefault="00550A1C" w:rsidP="002362B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550A1C" w:rsidRPr="00BE6033" w:rsidRDefault="00550A1C" w:rsidP="002362B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550A1C" w:rsidRPr="00BE6033" w:rsidRDefault="00550A1C" w:rsidP="002362BE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50A1C" w:rsidRPr="00BE6033" w:rsidRDefault="00550A1C" w:rsidP="002362B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type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产品类型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5A3B2C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购买金额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lastRenderedPageBreak/>
              <w:t>productId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购买产品Id号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D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ouble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B424B0" w:rsidRPr="00BE6033" w:rsidTr="00B424B0">
        <w:tc>
          <w:tcPr>
            <w:tcW w:w="1668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68" w:type="dxa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基金预约（</w:t>
      </w:r>
      <w:r w:rsidR="00CF7E4E" w:rsidRPr="00CF7E4E">
        <w:rPr>
          <w:rFonts w:asciiTheme="minorEastAsia" w:eastAsiaTheme="minorEastAsia" w:hAnsiTheme="minorEastAsia"/>
        </w:rPr>
        <w:t>ReqMsg_Fund_CheckIn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B424B0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</w:t>
            </w:r>
            <w:r w:rsidRPr="00BE6033">
              <w:rPr>
                <w:rFonts w:asciiTheme="minorEastAsia" w:hAnsiTheme="minorEastAsia" w:cs="Times New Roman"/>
                <w:szCs w:val="21"/>
              </w:rPr>
              <w:t>ame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phone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手机号码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city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城市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B424B0" w:rsidRPr="00BE6033" w:rsidTr="00B424B0">
        <w:tc>
          <w:tcPr>
            <w:tcW w:w="1668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68" w:type="dxa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B424B0" w:rsidRPr="00BE6033" w:rsidRDefault="00B424B0" w:rsidP="002362BE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3172C2" w:rsidP="003172C2">
      <w:pPr>
        <w:pStyle w:val="2"/>
        <w:rPr>
          <w:rFonts w:asciiTheme="minorEastAsia" w:hAnsiTheme="minorEastAsia"/>
        </w:rPr>
      </w:pPr>
      <w:r w:rsidRPr="003172C2">
        <w:rPr>
          <w:rFonts w:asciiTheme="minorEastAsia" w:hAnsiTheme="minorEastAsia" w:hint="eastAsia"/>
        </w:rPr>
        <w:t>基金列表查询</w:t>
      </w:r>
      <w:r>
        <w:rPr>
          <w:rFonts w:asciiTheme="minorEastAsia" w:hAnsiTheme="minorEastAsia" w:hint="eastAsia"/>
        </w:rPr>
        <w:t>(</w:t>
      </w:r>
      <w:r w:rsidRPr="003172C2">
        <w:rPr>
          <w:rFonts w:asciiTheme="minorEastAsia" w:hAnsiTheme="minorEastAsia" w:hint="eastAsia"/>
        </w:rPr>
        <w:t>ReqMsg_Fund_ListQuery</w:t>
      </w:r>
      <w:r>
        <w:rPr>
          <w:rFonts w:asciiTheme="minorEastAsia" w:hAnsiTheme="minorEastAsia" w:hint="eastAsia"/>
        </w:rPr>
        <w:t>)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0B05BB" w:rsidP="00C604A3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基金净值查询</w:t>
      </w:r>
      <w:r w:rsidR="00C604A3" w:rsidRPr="00BE6033">
        <w:rPr>
          <w:rFonts w:asciiTheme="minorEastAsia" w:eastAsiaTheme="minorEastAsia" w:hAnsiTheme="minorEastAsia" w:hint="eastAsia"/>
        </w:rPr>
        <w:t>（</w:t>
      </w:r>
      <w:r w:rsidR="00CF7E4E" w:rsidRPr="00CF7E4E">
        <w:rPr>
          <w:rFonts w:asciiTheme="minorEastAsia" w:eastAsiaTheme="minorEastAsia" w:hAnsiTheme="minorEastAsia"/>
        </w:rPr>
        <w:t>ReqMsg_Fund_NetValueListQuery</w:t>
      </w:r>
      <w:r w:rsidR="00C604A3" w:rsidRPr="00BE6033">
        <w:rPr>
          <w:rFonts w:asciiTheme="minorEastAsia" w:eastAsia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1——根据用户ID，查询。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fund</w:t>
            </w:r>
            <w:r w:rsidR="00C604A3" w:rsidRPr="00BE6033">
              <w:rPr>
                <w:rFonts w:asciiTheme="minorEastAsia" w:hAnsiTheme="minorEastAsia" w:cs="Times New Roman" w:hint="eastAsia"/>
                <w:szCs w:val="21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基金名称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</w:rPr>
              <w:t>foundTime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成立时间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Times New Roman" w:hint="eastAsia"/>
              </w:rPr>
              <w:t>scale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发行规模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FA3F61" w:rsidRDefault="00FA3F61" w:rsidP="00FA3F61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我的投资列表查询（</w:t>
      </w:r>
      <w:r w:rsidRPr="0056325D">
        <w:rPr>
          <w:rFonts w:asciiTheme="minorEastAsia" w:hAnsiTheme="minorEastAsia"/>
        </w:rPr>
        <w:t>ReqMsg_Invest_InvestListQuery</w:t>
      </w:r>
      <w:r>
        <w:rPr>
          <w:rFonts w:asciiTheme="minorEastAsia" w:hAnsiTheme="minorEastAsia" w:hint="eastAsia"/>
        </w:rPr>
        <w:t>）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C604A3" w:rsidRPr="00BE6033" w:rsidRDefault="00C604A3" w:rsidP="00C604A3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1——根据用户ID，查询。</w:t>
      </w: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604A3" w:rsidRPr="00BE6033" w:rsidTr="005C3C98">
        <w:tc>
          <w:tcPr>
            <w:tcW w:w="1709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604A3" w:rsidRPr="00BE6033" w:rsidTr="005C3C98">
        <w:tc>
          <w:tcPr>
            <w:tcW w:w="1709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  <w:tc>
          <w:tcPr>
            <w:tcW w:w="708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0B05BB" w:rsidRPr="00BE6033" w:rsidTr="005C3C98">
        <w:tc>
          <w:tcPr>
            <w:tcW w:w="1709" w:type="dxa"/>
            <w:shd w:val="clear" w:color="auto" w:fill="auto"/>
          </w:tcPr>
          <w:p w:rsidR="000B05BB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0B05BB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0B05BB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0B05BB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B05BB" w:rsidRPr="00BE6033" w:rsidRDefault="000B05BB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C604A3" w:rsidRPr="00BE6033" w:rsidRDefault="00C604A3" w:rsidP="00C604A3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604A3" w:rsidRPr="00BE6033" w:rsidTr="005C3C98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FA3F61" w:rsidRPr="00BE6033" w:rsidTr="00B8507D"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F61" w:rsidRPr="00BE6033" w:rsidRDefault="00FA3F61" w:rsidP="005C3C98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以下循环</w:t>
            </w: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amount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金额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</w:rPr>
              <w:t>term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期限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Times New Roman" w:hint="eastAsia"/>
              </w:rPr>
              <w:t>rate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利息基数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Times New Roman" w:hint="eastAsia"/>
              </w:rPr>
              <w:t>startTime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投资时间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604A3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Times New Roman" w:hint="eastAsia"/>
              </w:rPr>
              <w:t>endTime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到期时间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4A3" w:rsidRPr="00BE6033" w:rsidRDefault="00C604A3" w:rsidP="005C3C98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604A3" w:rsidRPr="00BE6033" w:rsidRDefault="00C604A3" w:rsidP="00C604A3">
      <w:pPr>
        <w:rPr>
          <w:rFonts w:asciiTheme="minorEastAsia" w:hAnsiTheme="minorEastAsia" w:cs="Times New Roman"/>
        </w:rPr>
      </w:pPr>
    </w:p>
    <w:p w:rsidR="00407296" w:rsidRPr="00BE6033" w:rsidRDefault="00980DB4" w:rsidP="002362BE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实名认证</w:t>
      </w:r>
      <w:r w:rsidR="00E733AA" w:rsidRPr="00BE6033">
        <w:rPr>
          <w:rFonts w:asciiTheme="minorEastAsia" w:eastAsiaTheme="minorEastAsia" w:hAnsiTheme="minorEastAsia" w:hint="eastAsia"/>
        </w:rPr>
        <w:t>(</w:t>
      </w:r>
      <w:r w:rsidR="0056325D" w:rsidRPr="0056325D">
        <w:rPr>
          <w:rFonts w:asciiTheme="minorEastAsia" w:eastAsiaTheme="minorEastAsia" w:hAnsiTheme="minorEastAsia"/>
        </w:rPr>
        <w:t>ReqMsg_Profile_RealNameBind</w:t>
      </w:r>
      <w:r w:rsidR="00E733AA" w:rsidRPr="00BE6033">
        <w:rPr>
          <w:rFonts w:asciiTheme="minorEastAsia" w:eastAsiaTheme="minorEastAsia" w:hAnsiTheme="minorEastAsia" w:hint="eastAsia"/>
        </w:rPr>
        <w:t>)</w:t>
      </w:r>
    </w:p>
    <w:p w:rsidR="00980DB4" w:rsidRPr="00BE6033" w:rsidRDefault="00980DB4" w:rsidP="00980DB4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1——根据用户ID，绑定姓名</w:t>
      </w:r>
      <w:r w:rsidRPr="00BE6033">
        <w:rPr>
          <w:rFonts w:asciiTheme="minorEastAsia" w:hAnsiTheme="minorEastAsia" w:cs="Times New Roman"/>
        </w:rPr>
        <w:t>和</w:t>
      </w:r>
      <w:r w:rsidRPr="00BE6033">
        <w:rPr>
          <w:rFonts w:asciiTheme="minorEastAsia" w:hAnsiTheme="minorEastAsia" w:cs="Times New Roman" w:hint="eastAsia"/>
        </w:rPr>
        <w:t>身份证。</w:t>
      </w:r>
    </w:p>
    <w:p w:rsidR="00980DB4" w:rsidRPr="00BE6033" w:rsidRDefault="00980DB4" w:rsidP="00980DB4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980DB4" w:rsidRPr="00BE6033" w:rsidTr="00C36A5C">
        <w:tc>
          <w:tcPr>
            <w:tcW w:w="1709" w:type="dxa"/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B16AA9" w:rsidRPr="00BE6033" w:rsidTr="00980DB4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A9" w:rsidRPr="00BE6033" w:rsidRDefault="00B16AA9" w:rsidP="00B16AA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userId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A9" w:rsidRPr="00BE6033" w:rsidRDefault="00B16AA9" w:rsidP="00B16AA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</w:t>
            </w:r>
            <w:r w:rsidRPr="00BE6033">
              <w:rPr>
                <w:rFonts w:asciiTheme="minorEastAsia" w:hAnsiTheme="minorEastAsia" w:cs="Times New Roman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A9" w:rsidRPr="00BE6033" w:rsidRDefault="00B16AA9" w:rsidP="00B16AA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A9" w:rsidRPr="00BE6033" w:rsidRDefault="00B16AA9" w:rsidP="00B16AA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A9" w:rsidRPr="00BE6033" w:rsidRDefault="00B16AA9" w:rsidP="00B16AA9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0408D9" w:rsidRPr="00BE6033" w:rsidTr="00980DB4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nick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0408D9" w:rsidRPr="00BE6033" w:rsidTr="00980DB4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  <w:u w:val="single"/>
              </w:rPr>
              <w:t>userName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0408D9" w:rsidRPr="00BE6033" w:rsidTr="00980DB4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idCard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身份证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0408D9" w:rsidRPr="00BE6033" w:rsidTr="00980DB4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isBindName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是否</w:t>
            </w:r>
            <w:r w:rsidRPr="00BE6033">
              <w:rPr>
                <w:rFonts w:asciiTheme="minorEastAsia" w:hAnsiTheme="minorEastAsia" w:cs="Times New Roman"/>
                <w:szCs w:val="21"/>
              </w:rPr>
              <w:t>已经绑定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08D9" w:rsidRPr="00BE6033" w:rsidRDefault="000408D9" w:rsidP="000408D9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1：</w:t>
            </w:r>
            <w:r w:rsidRPr="00BE6033">
              <w:rPr>
                <w:rFonts w:asciiTheme="minorEastAsia" w:hAnsiTheme="minorEastAsia" w:cs="Times New Roman"/>
                <w:szCs w:val="21"/>
              </w:rPr>
              <w:t>是，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2：</w:t>
            </w:r>
            <w:r w:rsidRPr="00BE6033">
              <w:rPr>
                <w:rFonts w:asciiTheme="minorEastAsia" w:hAnsiTheme="minorEastAsia" w:cs="Times New Roman"/>
                <w:szCs w:val="21"/>
              </w:rPr>
              <w:t>否</w:t>
            </w:r>
          </w:p>
        </w:tc>
      </w:tr>
    </w:tbl>
    <w:p w:rsidR="00980DB4" w:rsidRPr="00BE6033" w:rsidRDefault="00980DB4" w:rsidP="00980DB4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980DB4" w:rsidRPr="00BE6033" w:rsidTr="00C36A5C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980DB4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B16AA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userId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B16AA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</w:t>
            </w:r>
            <w:r w:rsidRPr="00BE6033">
              <w:rPr>
                <w:rFonts w:asciiTheme="minorEastAsia" w:hAnsiTheme="minorEastAsia" w:cs="Times New Roman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B16AA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980DB4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0408D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期限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0408D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980DB4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0408D9" w:rsidP="00C36A5C">
            <w:pPr>
              <w:rPr>
                <w:rFonts w:asciiTheme="minorEastAsia" w:hAnsiTheme="minorEastAsia" w:cs="Times New Roman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idCard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利息基数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0DB4" w:rsidRPr="00BE6033" w:rsidRDefault="000408D9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DB4" w:rsidRPr="00BE6033" w:rsidRDefault="00980DB4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980DB4" w:rsidRPr="00BE6033" w:rsidRDefault="007E2991" w:rsidP="007E2991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紧急</w:t>
      </w:r>
      <w:r w:rsidRPr="00BE6033">
        <w:rPr>
          <w:rFonts w:asciiTheme="minorEastAsia" w:eastAsiaTheme="minorEastAsia" w:hAnsiTheme="minorEastAsia"/>
        </w:rPr>
        <w:t>联系人</w:t>
      </w:r>
      <w:r w:rsidR="00E733AA" w:rsidRPr="00BE6033">
        <w:rPr>
          <w:rFonts w:asciiTheme="minorEastAsia" w:eastAsiaTheme="minorEastAsia" w:hAnsiTheme="minorEastAsia" w:hint="eastAsia"/>
        </w:rPr>
        <w:t>(</w:t>
      </w:r>
      <w:r w:rsidR="0056325D" w:rsidRPr="0056325D">
        <w:rPr>
          <w:rFonts w:asciiTheme="minorEastAsia" w:eastAsiaTheme="minorEastAsia" w:hAnsiTheme="minorEastAsia"/>
        </w:rPr>
        <w:t>ReqMsg_Profile_UrgentBind</w:t>
      </w:r>
      <w:r w:rsidR="00E733AA" w:rsidRPr="00BE6033">
        <w:rPr>
          <w:rFonts w:asciiTheme="minorEastAsia" w:eastAsiaTheme="minorEastAsia" w:hAnsiTheme="minorEastAsia" w:hint="eastAsia"/>
        </w:rPr>
        <w:t>)</w:t>
      </w:r>
    </w:p>
    <w:p w:rsidR="007E2991" w:rsidRPr="00BE6033" w:rsidRDefault="007E2991" w:rsidP="007E2991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1——根据用户ID和</w:t>
      </w:r>
      <w:r w:rsidRPr="00BE6033">
        <w:rPr>
          <w:rFonts w:asciiTheme="minorEastAsia" w:hAnsiTheme="minorEastAsia" w:cs="Times New Roman"/>
        </w:rPr>
        <w:t>支付密码</w:t>
      </w:r>
      <w:r w:rsidRPr="00BE6033">
        <w:rPr>
          <w:rFonts w:asciiTheme="minorEastAsia" w:hAnsiTheme="minorEastAsia" w:cs="Times New Roman" w:hint="eastAsia"/>
        </w:rPr>
        <w:t>，绑定紧急联系人。</w:t>
      </w:r>
    </w:p>
    <w:p w:rsidR="007E2991" w:rsidRPr="00BE6033" w:rsidRDefault="007E2991" w:rsidP="007E2991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7E2991" w:rsidRPr="00BE6033" w:rsidTr="00C36A5C">
        <w:tc>
          <w:tcPr>
            <w:tcW w:w="1709" w:type="dxa"/>
            <w:shd w:val="clear" w:color="auto" w:fill="E0E0E0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7E2991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lastRenderedPageBreak/>
              <w:t>userId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</w:t>
            </w:r>
            <w:r w:rsidRPr="00BE6033">
              <w:rPr>
                <w:rFonts w:asciiTheme="minorEastAsia" w:hAnsiTheme="minorEastAsia" w:cs="Times New Roman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7E2991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nick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7E2991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7E2991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payPassword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支付</w:t>
            </w:r>
            <w:r w:rsidRPr="00BE6033">
              <w:rPr>
                <w:rFonts w:asciiTheme="minorEastAsia" w:hAnsiTheme="minorEastAsia" w:cs="Times New Roman"/>
                <w:szCs w:val="21"/>
              </w:rPr>
              <w:t>密码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991" w:rsidRPr="00BE6033" w:rsidRDefault="007E2991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9B081C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urgentMobile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紧急</w:t>
            </w:r>
            <w:r w:rsidRPr="00BE6033">
              <w:rPr>
                <w:rFonts w:asciiTheme="minorEastAsia" w:hAnsiTheme="minorEastAsia" w:cs="Times New Roman"/>
                <w:szCs w:val="21"/>
              </w:rPr>
              <w:t>联系人手机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9B081C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关系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9B081C" w:rsidRPr="00BE6033" w:rsidTr="00C36A5C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urgentName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紧急</w:t>
            </w:r>
            <w:r w:rsidRPr="00BE6033">
              <w:rPr>
                <w:rFonts w:asciiTheme="minorEastAsia" w:hAnsiTheme="minorEastAsia" w:cs="Times New Roman"/>
                <w:szCs w:val="21"/>
              </w:rPr>
              <w:t>联系人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81C" w:rsidRPr="00BE6033" w:rsidRDefault="009B081C" w:rsidP="009B081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7E2991" w:rsidRPr="00BE6033" w:rsidRDefault="00CA15DF" w:rsidP="00CA15DF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</w:t>
      </w:r>
      <w:r w:rsidRPr="00BE6033">
        <w:rPr>
          <w:rFonts w:asciiTheme="minorEastAsia" w:eastAsiaTheme="minorEastAsia" w:hAnsiTheme="minorEastAsia"/>
        </w:rPr>
        <w:t>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A15DF" w:rsidRPr="00BE6033" w:rsidTr="00C36A5C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CA15DF" w:rsidRPr="00BE6033" w:rsidRDefault="00CA15DF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CA15DF" w:rsidRPr="00BE6033" w:rsidRDefault="00CA15DF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A15DF" w:rsidRPr="00BE6033" w:rsidRDefault="00CA15DF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A15DF" w:rsidRPr="00BE6033" w:rsidRDefault="00CA15DF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A15DF" w:rsidRPr="00BE6033" w:rsidRDefault="00CA15DF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A15DF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urgentMobile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紧急</w:t>
            </w:r>
            <w:r w:rsidRPr="00BE6033">
              <w:rPr>
                <w:rFonts w:asciiTheme="minorEastAsia" w:hAnsiTheme="minorEastAsia" w:cs="Times New Roman"/>
                <w:szCs w:val="21"/>
              </w:rPr>
              <w:t>联系人手机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A15DF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关系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A15DF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BE6033">
              <w:rPr>
                <w:rFonts w:asciiTheme="minorEastAsia" w:hAnsiTheme="minorEastAsia" w:cs="Consolas"/>
                <w:kern w:val="0"/>
                <w:sz w:val="20"/>
                <w:szCs w:val="20"/>
              </w:rPr>
              <w:t>urgentName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紧急</w:t>
            </w:r>
            <w:r w:rsidRPr="00BE6033">
              <w:rPr>
                <w:rFonts w:asciiTheme="minorEastAsia" w:hAnsiTheme="minorEastAsia" w:cs="Times New Roman"/>
                <w:szCs w:val="21"/>
              </w:rPr>
              <w:t>联系人</w:t>
            </w:r>
            <w:r w:rsidRPr="00BE6033">
              <w:rPr>
                <w:rFonts w:asciiTheme="minorEastAsia" w:hAnsiTheme="minorEastAsia" w:cs="Times New Roman" w:hint="eastAsia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A15DF" w:rsidRPr="00BE6033" w:rsidTr="00E70C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userId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</w:t>
            </w:r>
            <w:r w:rsidRPr="00BE6033">
              <w:rPr>
                <w:rFonts w:asciiTheme="minorEastAsia" w:hAnsiTheme="minorEastAsia" w:cs="Times New Roman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5DF" w:rsidRPr="00BE6033" w:rsidRDefault="00CA15DF" w:rsidP="00CA15DF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D7906" w:rsidRPr="00BE6033" w:rsidRDefault="00CD7906" w:rsidP="00CD7906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绑定手机（</w:t>
      </w:r>
      <w:r w:rsidR="0056325D" w:rsidRPr="0056325D">
        <w:rPr>
          <w:rFonts w:asciiTheme="minorEastAsia" w:eastAsiaTheme="minorEastAsia" w:hAnsiTheme="minorEastAsia"/>
        </w:rPr>
        <w:t>ReqMsg_Profile_MobileBind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434CAC" w:rsidRPr="00BE6033" w:rsidRDefault="00434CAC" w:rsidP="00434CAC">
      <w:pPr>
        <w:rPr>
          <w:rFonts w:asciiTheme="minorEastAsia" w:hAnsiTheme="minorEastAsia" w:cs="Times New Roman"/>
        </w:rPr>
      </w:pPr>
      <w:r w:rsidRPr="00BE6033">
        <w:rPr>
          <w:rFonts w:asciiTheme="minorEastAsia" w:hAnsiTheme="minorEastAsia" w:cs="Times New Roman" w:hint="eastAsia"/>
        </w:rPr>
        <w:t>可填写业务注意事项及步骤，如：</w:t>
      </w:r>
    </w:p>
    <w:p w:rsidR="00434CAC" w:rsidRPr="00BE6033" w:rsidRDefault="00434CAC" w:rsidP="00434CA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1</w:t>
      </w:r>
      <w:r w:rsidRPr="00BE6033">
        <w:rPr>
          <w:rFonts w:asciiTheme="minorEastAsia" w:hAnsiTheme="minorEastAsia" w:cs="Times New Roman"/>
        </w:rPr>
        <w:t>——</w:t>
      </w:r>
      <w:r w:rsidRPr="00BE6033">
        <w:rPr>
          <w:rFonts w:asciiTheme="minorEastAsia" w:hAnsiTheme="minorEastAsia" w:cs="Times New Roman" w:hint="eastAsia"/>
        </w:rPr>
        <w:t>通过验证后修改</w:t>
      </w:r>
      <w:r>
        <w:rPr>
          <w:rFonts w:asciiTheme="minorEastAsia" w:hAnsiTheme="minorEastAsia" w:cs="Times New Roman" w:hint="eastAsia"/>
        </w:rPr>
        <w:t>绑定</w:t>
      </w:r>
      <w:r w:rsidRPr="00BE6033">
        <w:rPr>
          <w:rFonts w:asciiTheme="minorEastAsia" w:hAnsiTheme="minorEastAsia" w:cs="Times New Roman" w:hint="eastAsia"/>
        </w:rPr>
        <w:t>手机</w:t>
      </w:r>
    </w:p>
    <w:p w:rsidR="00E43B67" w:rsidRPr="00434CAC" w:rsidRDefault="00E43B67" w:rsidP="00CD7906">
      <w:pPr>
        <w:rPr>
          <w:rFonts w:asciiTheme="minorEastAsia" w:hAnsiTheme="minorEastAsia" w:cs="Times New Roman"/>
        </w:rPr>
      </w:pP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D7906" w:rsidRPr="00BE6033" w:rsidTr="00C36A5C">
        <w:tc>
          <w:tcPr>
            <w:tcW w:w="1709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mobile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用户新手机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D7906" w:rsidRPr="00BE6033" w:rsidRDefault="00CD7906" w:rsidP="00CD7906">
      <w:pPr>
        <w:rPr>
          <w:rFonts w:asciiTheme="minorEastAsia" w:hAnsiTheme="minorEastAsia" w:cs="Times New Roman"/>
        </w:rPr>
      </w:pP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843"/>
        <w:gridCol w:w="708"/>
        <w:gridCol w:w="993"/>
        <w:gridCol w:w="1984"/>
      </w:tblGrid>
      <w:tr w:rsidR="00CD7906" w:rsidRPr="00BE6033" w:rsidTr="00503981">
        <w:tc>
          <w:tcPr>
            <w:tcW w:w="209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</w:tbl>
    <w:p w:rsidR="00CD7906" w:rsidRPr="00BE6033" w:rsidRDefault="00CD7906" w:rsidP="00CD7906">
      <w:pPr>
        <w:rPr>
          <w:rFonts w:asciiTheme="minorEastAsia" w:hAnsiTheme="minorEastAsia" w:cs="Times New Roman"/>
        </w:rPr>
      </w:pPr>
    </w:p>
    <w:p w:rsidR="00CD7906" w:rsidRPr="00BE6033" w:rsidRDefault="00CD7906" w:rsidP="00CD7906">
      <w:pPr>
        <w:rPr>
          <w:rFonts w:asciiTheme="minorEastAsia" w:hAnsiTheme="minorEastAsia"/>
        </w:rPr>
      </w:pPr>
    </w:p>
    <w:p w:rsidR="00CD7906" w:rsidRPr="00BE6033" w:rsidRDefault="00CD7906" w:rsidP="00CD7906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绑定邮箱（</w:t>
      </w:r>
      <w:r w:rsidR="0056325D" w:rsidRPr="0056325D">
        <w:rPr>
          <w:rFonts w:asciiTheme="minorEastAsia" w:eastAsiaTheme="minorEastAsia" w:hAnsiTheme="minorEastAsia"/>
        </w:rPr>
        <w:t>ReqMsg_Profile_EmailBind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5950F2" w:rsidRDefault="005950F2" w:rsidP="005950F2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可填写业务注意事项及步骤，如：</w:t>
      </w:r>
    </w:p>
    <w:p w:rsidR="00E43B67" w:rsidRPr="00BE6033" w:rsidRDefault="005950F2" w:rsidP="00E43B67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1——通过验证后修改绑定邮箱</w:t>
      </w:r>
    </w:p>
    <w:p w:rsidR="00E43B67" w:rsidRPr="00BE6033" w:rsidRDefault="00E43B67" w:rsidP="00CD7906">
      <w:pPr>
        <w:rPr>
          <w:rFonts w:asciiTheme="minorEastAsia" w:hAnsiTheme="minorEastAsia" w:cs="Times New Roman"/>
        </w:rPr>
      </w:pP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D7906" w:rsidRPr="00BE6033" w:rsidTr="00C36A5C">
        <w:tc>
          <w:tcPr>
            <w:tcW w:w="1709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CD7906" w:rsidRPr="00BE6033" w:rsidDel="00826812" w:rsidTr="00C36A5C">
        <w:trPr>
          <w:del w:id="93" w:author="windemon Pre" w:date="2015-01-16T16:38:00Z"/>
        </w:trPr>
        <w:tc>
          <w:tcPr>
            <w:tcW w:w="1709" w:type="dxa"/>
            <w:shd w:val="clear" w:color="auto" w:fill="auto"/>
          </w:tcPr>
          <w:p w:rsidR="00CD7906" w:rsidRPr="00BE6033" w:rsidDel="00826812" w:rsidRDefault="00CD7906" w:rsidP="00C36A5C">
            <w:pPr>
              <w:rPr>
                <w:del w:id="94" w:author="windemon Pre" w:date="2015-01-16T16:38:00Z"/>
                <w:rFonts w:asciiTheme="minorEastAsia" w:hAnsiTheme="minorEastAsia" w:cs="Times New Roman"/>
                <w:szCs w:val="21"/>
              </w:rPr>
            </w:pPr>
            <w:del w:id="95" w:author="windemon Pre" w:date="2015-01-16T16:38:00Z">
              <w:r w:rsidRPr="00BE6033" w:rsidDel="00826812">
                <w:rPr>
                  <w:rFonts w:asciiTheme="minorEastAsia" w:hAnsiTheme="minorEastAsia" w:cs="Times New Roman"/>
                  <w:szCs w:val="21"/>
                </w:rPr>
                <w:delText>identifyCode</w:delText>
              </w:r>
            </w:del>
          </w:p>
        </w:tc>
        <w:tc>
          <w:tcPr>
            <w:tcW w:w="2227" w:type="dxa"/>
          </w:tcPr>
          <w:p w:rsidR="00CD7906" w:rsidRPr="00BE6033" w:rsidDel="00826812" w:rsidRDefault="00CD7906" w:rsidP="00C36A5C">
            <w:pPr>
              <w:rPr>
                <w:del w:id="96" w:author="windemon Pre" w:date="2015-01-16T16:38:00Z"/>
                <w:rFonts w:asciiTheme="minorEastAsia" w:hAnsiTheme="minorEastAsia" w:cs="Times New Roman"/>
                <w:szCs w:val="21"/>
              </w:rPr>
            </w:pPr>
            <w:del w:id="97" w:author="windemon Pre" w:date="2015-01-16T16:38:00Z">
              <w:r w:rsidRPr="00BE6033" w:rsidDel="00826812">
                <w:rPr>
                  <w:rFonts w:asciiTheme="minorEastAsia" w:hAnsiTheme="minorEastAsia" w:cs="Times New Roman" w:hint="eastAsia"/>
                  <w:szCs w:val="21"/>
                </w:rPr>
                <w:delText>用户输入验证码</w:delText>
              </w:r>
            </w:del>
          </w:p>
        </w:tc>
        <w:tc>
          <w:tcPr>
            <w:tcW w:w="708" w:type="dxa"/>
            <w:shd w:val="clear" w:color="auto" w:fill="auto"/>
          </w:tcPr>
          <w:p w:rsidR="00CD7906" w:rsidRPr="00BE6033" w:rsidDel="00826812" w:rsidRDefault="00CD7906" w:rsidP="00C36A5C">
            <w:pPr>
              <w:rPr>
                <w:del w:id="98" w:author="windemon Pre" w:date="2015-01-16T16:38:00Z"/>
                <w:rFonts w:asciiTheme="minorEastAsia" w:hAnsiTheme="minorEastAsia" w:cs="Times New Roman"/>
                <w:szCs w:val="21"/>
              </w:rPr>
            </w:pPr>
            <w:del w:id="99" w:author="windemon Pre" w:date="2015-01-16T16:38:00Z">
              <w:r w:rsidRPr="00BE6033" w:rsidDel="00826812">
                <w:rPr>
                  <w:rFonts w:asciiTheme="minorEastAsia" w:hAnsiTheme="minorEastAsia" w:cs="Times New Roman" w:hint="eastAsia"/>
                  <w:szCs w:val="21"/>
                </w:rPr>
                <w:delText>选填</w:delText>
              </w:r>
            </w:del>
          </w:p>
        </w:tc>
        <w:tc>
          <w:tcPr>
            <w:tcW w:w="993" w:type="dxa"/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00" w:author="windemon Pre" w:date="2015-01-16T16:38:00Z"/>
                <w:rFonts w:asciiTheme="minorEastAsia" w:hAnsiTheme="minorEastAsia" w:cs="Times New Roman"/>
                <w:szCs w:val="21"/>
              </w:rPr>
            </w:pPr>
            <w:del w:id="101" w:author="windemon Pre" w:date="2015-01-16T16:38:00Z">
              <w:r w:rsidRPr="00BE6033" w:rsidDel="00826812">
                <w:rPr>
                  <w:rFonts w:asciiTheme="minorEastAsia" w:hAnsiTheme="minorEastAsia" w:cs="Times New Roman" w:hint="eastAsia"/>
                  <w:szCs w:val="21"/>
                </w:rPr>
                <w:delText>String</w:delText>
              </w:r>
            </w:del>
          </w:p>
        </w:tc>
        <w:tc>
          <w:tcPr>
            <w:tcW w:w="1984" w:type="dxa"/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02" w:author="windemon Pre" w:date="2015-01-16T16:38:00Z"/>
                <w:rFonts w:asciiTheme="minorEastAsia" w:hAnsiTheme="minorEastAsia" w:cs="Times New Roman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/>
                <w:szCs w:val="21"/>
              </w:rPr>
              <w:t>Email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用户新邮箱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选填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CD7906" w:rsidRPr="00BE6033" w:rsidRDefault="00CD7906" w:rsidP="00CD7906">
      <w:pPr>
        <w:rPr>
          <w:rFonts w:asciiTheme="minorEastAsia" w:hAnsiTheme="minorEastAsia" w:cs="Times New Roman"/>
        </w:rPr>
      </w:pP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lastRenderedPageBreak/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843"/>
        <w:gridCol w:w="708"/>
        <w:gridCol w:w="993"/>
        <w:gridCol w:w="1984"/>
      </w:tblGrid>
      <w:tr w:rsidR="00CD7906" w:rsidRPr="00BE6033" w:rsidTr="00503981">
        <w:tc>
          <w:tcPr>
            <w:tcW w:w="209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 w:cs="Times New Roman"/>
                <w:b/>
                <w:szCs w:val="21"/>
              </w:rPr>
            </w:pPr>
            <w:r w:rsidRPr="00BE6033">
              <w:rPr>
                <w:rFonts w:asciiTheme="minorEastAsia" w:hAnsiTheme="minorEastAsia" w:cs="Times New Roman" w:hint="eastAsia"/>
                <w:b/>
                <w:szCs w:val="21"/>
              </w:rPr>
              <w:t>取值说明</w:t>
            </w:r>
          </w:p>
        </w:tc>
      </w:tr>
      <w:tr w:rsidR="00CD7906" w:rsidRPr="00BE6033" w:rsidDel="00826812" w:rsidTr="00503981">
        <w:trPr>
          <w:del w:id="103" w:author="windemon Pre" w:date="2015-01-16T16:39:00Z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04" w:author="windemon Pre" w:date="2015-01-16T16:39:00Z"/>
                <w:rFonts w:asciiTheme="minorEastAsia" w:hAnsiTheme="minorEastAsia" w:cs="Times New Roman"/>
                <w:szCs w:val="21"/>
              </w:rPr>
            </w:pPr>
            <w:del w:id="105" w:author="windemon Pre" w:date="2015-01-16T16:39:00Z">
              <w:r w:rsidRPr="00BE6033" w:rsidDel="00826812">
                <w:rPr>
                  <w:rFonts w:asciiTheme="minorEastAsia" w:hAnsiTheme="minorEastAsia" w:cs="Times New Roman"/>
                  <w:szCs w:val="21"/>
                </w:rPr>
                <w:delText>identifyCode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06" w:author="windemon Pre" w:date="2015-01-16T16:39:00Z"/>
                <w:rFonts w:asciiTheme="minorEastAsia" w:hAnsiTheme="minorEastAsia" w:cs="Times New Roman"/>
                <w:szCs w:val="21"/>
              </w:rPr>
            </w:pPr>
            <w:del w:id="107" w:author="windemon Pre" w:date="2015-01-16T16:39:00Z">
              <w:r w:rsidRPr="00BE6033" w:rsidDel="00826812">
                <w:rPr>
                  <w:rFonts w:asciiTheme="minorEastAsia" w:hAnsiTheme="minorEastAsia" w:cs="Times New Roman" w:hint="eastAsia"/>
                  <w:szCs w:val="21"/>
                </w:rPr>
                <w:delText>生成的验证码</w:delText>
              </w:r>
            </w:del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08" w:author="windemon Pre" w:date="2015-01-16T16:39:00Z"/>
                <w:rFonts w:asciiTheme="minorEastAsia" w:hAnsiTheme="minorEastAsia" w:cs="Times New Roman"/>
                <w:szCs w:val="21"/>
              </w:rPr>
            </w:pPr>
            <w:del w:id="109" w:author="windemon Pre" w:date="2015-01-16T16:39:00Z">
              <w:r w:rsidRPr="00BE6033" w:rsidDel="00826812">
                <w:rPr>
                  <w:rFonts w:asciiTheme="minorEastAsia" w:hAnsiTheme="minorEastAsia" w:cs="Times New Roman" w:hint="eastAsia"/>
                  <w:szCs w:val="21"/>
                </w:rPr>
                <w:delText>选填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10" w:author="windemon Pre" w:date="2015-01-16T16:39:00Z"/>
                <w:rFonts w:asciiTheme="minorEastAsia" w:hAnsiTheme="minorEastAsia" w:cs="Times New Roman"/>
                <w:szCs w:val="21"/>
              </w:rPr>
            </w:pPr>
            <w:del w:id="111" w:author="windemon Pre" w:date="2015-01-16T16:39:00Z">
              <w:r w:rsidRPr="00BE6033" w:rsidDel="00826812">
                <w:rPr>
                  <w:rFonts w:asciiTheme="minorEastAsia" w:hAnsiTheme="minorEastAsia" w:cs="Times New Roman"/>
                  <w:szCs w:val="21"/>
                </w:rPr>
                <w:delText>String</w:delText>
              </w:r>
            </w:del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906" w:rsidRPr="00BE6033" w:rsidDel="00826812" w:rsidRDefault="00CD7906" w:rsidP="00C36A5C">
            <w:pPr>
              <w:rPr>
                <w:del w:id="112" w:author="windemon Pre" w:date="2015-01-16T16:39:00Z"/>
                <w:rFonts w:asciiTheme="minorEastAsia" w:hAnsiTheme="minorEastAsia" w:cs="Times New Roman"/>
                <w:szCs w:val="21"/>
              </w:rPr>
            </w:pPr>
          </w:p>
        </w:tc>
      </w:tr>
      <w:tr w:rsidR="00503981" w:rsidRPr="00BE6033" w:rsidDel="00826812" w:rsidTr="00503981">
        <w:trPr>
          <w:del w:id="113" w:author="windemon Pre" w:date="2015-01-16T16:39:00Z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3981" w:rsidRPr="00BE6033" w:rsidDel="00826812" w:rsidRDefault="00503981" w:rsidP="00503981">
            <w:pPr>
              <w:rPr>
                <w:del w:id="114" w:author="windemon Pre" w:date="2015-01-16T16:39:00Z"/>
                <w:rFonts w:asciiTheme="minorEastAsia" w:hAnsiTheme="minorEastAsia" w:cs="Times New Roman"/>
                <w:szCs w:val="21"/>
              </w:rPr>
            </w:pPr>
            <w:del w:id="115" w:author="windemon Pre" w:date="2015-01-16T16:39:00Z">
              <w:r w:rsidDel="00826812">
                <w:rPr>
                  <w:rFonts w:asciiTheme="minorEastAsia" w:hAnsiTheme="minorEastAsia" w:cs="Times New Roman" w:hint="eastAsia"/>
                  <w:szCs w:val="21"/>
                </w:rPr>
                <w:delText>is</w:delText>
              </w:r>
              <w:r w:rsidDel="00826812">
                <w:rPr>
                  <w:rFonts w:asciiTheme="minorEastAsia" w:hAnsiTheme="minorEastAsia" w:cs="Times New Roman"/>
                  <w:szCs w:val="21"/>
                </w:rPr>
                <w:delText>V</w:delText>
              </w:r>
              <w:r w:rsidRPr="00503981" w:rsidDel="00826812">
                <w:rPr>
                  <w:rFonts w:asciiTheme="minorEastAsia" w:hAnsiTheme="minorEastAsia" w:cs="Times New Roman"/>
                  <w:szCs w:val="21"/>
                </w:rPr>
                <w:delText>alidate</w:delText>
              </w:r>
              <w:r w:rsidDel="00826812">
                <w:rPr>
                  <w:rFonts w:asciiTheme="minorEastAsia" w:hAnsiTheme="minorEastAsia" w:cs="Times New Roman"/>
                  <w:szCs w:val="21"/>
                </w:rPr>
                <w:delText>Success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3981" w:rsidRPr="00BE6033" w:rsidDel="00826812" w:rsidRDefault="00503981" w:rsidP="00503981">
            <w:pPr>
              <w:rPr>
                <w:del w:id="116" w:author="windemon Pre" w:date="2015-01-16T16:39:00Z"/>
                <w:rFonts w:asciiTheme="minorEastAsia" w:hAnsiTheme="minorEastAsia" w:cs="Times New Roman"/>
                <w:szCs w:val="21"/>
              </w:rPr>
            </w:pPr>
            <w:del w:id="117" w:author="windemon Pre" w:date="2015-01-16T16:39:00Z">
              <w:r w:rsidDel="00826812">
                <w:rPr>
                  <w:rFonts w:asciiTheme="minorEastAsia" w:hAnsiTheme="minorEastAsia" w:cs="Times New Roman" w:hint="eastAsia"/>
                  <w:szCs w:val="21"/>
                </w:rPr>
                <w:delText>是否验证成功</w:delText>
              </w:r>
            </w:del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3981" w:rsidRPr="00BE6033" w:rsidDel="00826812" w:rsidRDefault="00503981" w:rsidP="00503981">
            <w:pPr>
              <w:rPr>
                <w:del w:id="118" w:author="windemon Pre" w:date="2015-01-16T16:39:00Z"/>
                <w:rFonts w:asciiTheme="minorEastAsia" w:hAnsiTheme="minorEastAsia" w:cs="Times New Roman"/>
                <w:szCs w:val="21"/>
              </w:rPr>
            </w:pPr>
            <w:del w:id="119" w:author="windemon Pre" w:date="2015-01-16T16:39:00Z">
              <w:r w:rsidDel="00826812">
                <w:rPr>
                  <w:rFonts w:asciiTheme="minorEastAsia" w:hAnsiTheme="minorEastAsia" w:cs="Times New Roman" w:hint="eastAsia"/>
                  <w:szCs w:val="21"/>
                </w:rPr>
                <w:delText>选填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03981" w:rsidRPr="00BE6033" w:rsidDel="00826812" w:rsidRDefault="00503981" w:rsidP="00503981">
            <w:pPr>
              <w:rPr>
                <w:del w:id="120" w:author="windemon Pre" w:date="2015-01-16T16:39:00Z"/>
                <w:rFonts w:asciiTheme="minorEastAsia" w:hAnsiTheme="minorEastAsia" w:cs="Times New Roman"/>
                <w:szCs w:val="21"/>
              </w:rPr>
            </w:pPr>
            <w:del w:id="121" w:author="windemon Pre" w:date="2015-01-16T16:39:00Z">
              <w:r w:rsidDel="00826812">
                <w:rPr>
                  <w:rFonts w:asciiTheme="minorEastAsia" w:hAnsiTheme="minorEastAsia" w:cs="Times New Roman" w:hint="eastAsia"/>
                  <w:szCs w:val="21"/>
                </w:rPr>
                <w:delText>Boolean</w:delText>
              </w:r>
            </w:del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981" w:rsidRPr="00BE6033" w:rsidDel="00826812" w:rsidRDefault="00503981" w:rsidP="00503981">
            <w:pPr>
              <w:rPr>
                <w:del w:id="122" w:author="windemon Pre" w:date="2015-01-16T16:39:00Z"/>
                <w:rFonts w:asciiTheme="minorEastAsia" w:hAnsiTheme="minorEastAsia" w:cs="Times New Roman"/>
                <w:szCs w:val="21"/>
              </w:rPr>
            </w:pPr>
          </w:p>
        </w:tc>
      </w:tr>
    </w:tbl>
    <w:p w:rsidR="00CD7906" w:rsidRPr="00BE6033" w:rsidRDefault="00CD7906" w:rsidP="00CD7906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修改密码（</w:t>
      </w:r>
      <w:r w:rsidR="0056325D" w:rsidRPr="0056325D">
        <w:rPr>
          <w:rFonts w:asciiTheme="minorEastAsia" w:eastAsiaTheme="minorEastAsia" w:hAnsiTheme="minorEastAsia"/>
        </w:rPr>
        <w:t>ReqMsg_Profile_PasswordModify</w:t>
      </w:r>
      <w:r w:rsidRPr="00BE6033">
        <w:rPr>
          <w:rFonts w:asciiTheme="minorEastAsia" w:eastAsiaTheme="minorEastAsia" w:hAnsiTheme="minorEastAsia" w:hint="eastAsia"/>
        </w:rPr>
        <w:t>）</w:t>
      </w:r>
    </w:p>
    <w:p w:rsidR="00CD7906" w:rsidRPr="00BE6033" w:rsidRDefault="00CD7906" w:rsidP="00CD7906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可填写业务注意事项及步骤，如：</w:t>
      </w:r>
    </w:p>
    <w:p w:rsidR="00CD7906" w:rsidRPr="00BE6033" w:rsidRDefault="00CD7906" w:rsidP="00CD7906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1——前台和后台都要判断两次新登入密码是否相同，不相同则修改失败，返回。</w:t>
      </w:r>
    </w:p>
    <w:p w:rsidR="00CD7906" w:rsidRPr="00BE6033" w:rsidRDefault="00CD7906" w:rsidP="00CD7906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2——判断原始密码是否相同，不相同则修改失败，返回错误信息。</w:t>
      </w:r>
    </w:p>
    <w:p w:rsidR="00CD7906" w:rsidRPr="00BE6033" w:rsidRDefault="00CD7906" w:rsidP="00CD7906">
      <w:pPr>
        <w:rPr>
          <w:rFonts w:asciiTheme="minorEastAsia" w:hAnsiTheme="minorEastAsia"/>
        </w:rPr>
      </w:pPr>
      <w:r w:rsidRPr="00BE6033">
        <w:rPr>
          <w:rFonts w:asciiTheme="minorEastAsia" w:hAnsiTheme="minorEastAsia" w:hint="eastAsia"/>
        </w:rPr>
        <w:t>3——前两则都正确的情况下，进行修改，返回修改结果。</w:t>
      </w: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请求报文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9"/>
        <w:gridCol w:w="2227"/>
        <w:gridCol w:w="708"/>
        <w:gridCol w:w="993"/>
        <w:gridCol w:w="1984"/>
      </w:tblGrid>
      <w:tr w:rsidR="00CD7906" w:rsidRPr="00BE6033" w:rsidTr="00C36A5C">
        <w:tc>
          <w:tcPr>
            <w:tcW w:w="1709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Integer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oldPassword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原登录密码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newPassword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新登入密码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7906" w:rsidRPr="00BE6033" w:rsidTr="00C36A5C">
        <w:tc>
          <w:tcPr>
            <w:tcW w:w="1709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renewPassword</w:t>
            </w:r>
          </w:p>
        </w:tc>
        <w:tc>
          <w:tcPr>
            <w:tcW w:w="2227" w:type="dxa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确认新登入密码</w:t>
            </w:r>
          </w:p>
        </w:tc>
        <w:tc>
          <w:tcPr>
            <w:tcW w:w="708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  <w:r w:rsidRPr="00BE6033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D7906" w:rsidRPr="00BE6033" w:rsidRDefault="00CD7906" w:rsidP="00CD7906">
      <w:pPr>
        <w:rPr>
          <w:rFonts w:asciiTheme="minorEastAsia" w:hAnsiTheme="minorEastAsia"/>
        </w:rPr>
      </w:pPr>
    </w:p>
    <w:p w:rsidR="00CD7906" w:rsidRPr="00BE6033" w:rsidRDefault="00CD7906" w:rsidP="00CD7906">
      <w:pPr>
        <w:pStyle w:val="3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响应报文</w:t>
      </w: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2268"/>
        <w:gridCol w:w="708"/>
        <w:gridCol w:w="993"/>
        <w:gridCol w:w="1984"/>
      </w:tblGrid>
      <w:tr w:rsidR="00CD7906" w:rsidRPr="00BE6033" w:rsidTr="00C36A5C">
        <w:tc>
          <w:tcPr>
            <w:tcW w:w="1668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0E0E0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  <w:r w:rsidRPr="00BE6033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CD7906" w:rsidRPr="00BE6033" w:rsidTr="00E70CB8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CD7906" w:rsidRPr="00BE6033" w:rsidRDefault="00CD7906" w:rsidP="00C36A5C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CD7906" w:rsidRDefault="00CD7906" w:rsidP="00CD7906">
      <w:pPr>
        <w:rPr>
          <w:rFonts w:asciiTheme="minorEastAsia" w:hAnsiTheme="minorEastAsia"/>
        </w:rPr>
      </w:pPr>
    </w:p>
    <w:p w:rsidR="0056325D" w:rsidRDefault="0056325D" w:rsidP="0056325D">
      <w:pPr>
        <w:pStyle w:val="2"/>
        <w:rPr>
          <w:rFonts w:asciiTheme="minorEastAsia" w:hAnsiTheme="minorEastAsia"/>
        </w:rPr>
      </w:pPr>
      <w:r w:rsidRPr="0056325D">
        <w:rPr>
          <w:rFonts w:asciiTheme="minorEastAsia" w:hAnsiTheme="minorEastAsia" w:hint="eastAsia"/>
        </w:rPr>
        <w:t>支付密码修改</w:t>
      </w:r>
      <w:r>
        <w:rPr>
          <w:rFonts w:asciiTheme="minorEastAsia" w:hAnsiTheme="minorEastAsia" w:hint="eastAsia"/>
        </w:rPr>
        <w:t>（</w:t>
      </w:r>
      <w:r w:rsidRPr="0056325D">
        <w:rPr>
          <w:rFonts w:asciiTheme="minorEastAsia" w:hAnsiTheme="minorEastAsia"/>
        </w:rPr>
        <w:t>ReqMsg_Profile_PayPasswordModify</w:t>
      </w:r>
      <w:r>
        <w:rPr>
          <w:rFonts w:asciiTheme="minorEastAsia" w:hAnsiTheme="minorEastAsia" w:hint="eastAsia"/>
        </w:rPr>
        <w:t>）</w:t>
      </w:r>
    </w:p>
    <w:p w:rsidR="0056325D" w:rsidRDefault="0056325D" w:rsidP="00CD7906">
      <w:pPr>
        <w:rPr>
          <w:rFonts w:asciiTheme="minorEastAsia" w:hAnsiTheme="minorEastAsia"/>
        </w:rPr>
      </w:pPr>
    </w:p>
    <w:p w:rsidR="0056325D" w:rsidRDefault="0056325D" w:rsidP="00CD7906">
      <w:pPr>
        <w:rPr>
          <w:rFonts w:asciiTheme="minorEastAsia" w:hAnsiTheme="minorEastAsia"/>
        </w:rPr>
      </w:pPr>
    </w:p>
    <w:p w:rsidR="0056325D" w:rsidRPr="00BE6033" w:rsidRDefault="0056325D" w:rsidP="00CD7906">
      <w:pPr>
        <w:rPr>
          <w:rFonts w:asciiTheme="minorEastAsia" w:hAnsiTheme="minorEastAsia"/>
        </w:rPr>
      </w:pPr>
    </w:p>
    <w:p w:rsidR="007E2CBD" w:rsidRPr="007E2CBD" w:rsidRDefault="007E2CBD" w:rsidP="007E2CBD">
      <w:pPr>
        <w:pStyle w:val="2"/>
        <w:rPr>
          <w:rFonts w:asciiTheme="minorEastAsia" w:eastAsiaTheme="minorEastAsia" w:hAnsiTheme="minorEastAsia"/>
        </w:rPr>
      </w:pPr>
      <w:bookmarkStart w:id="123" w:name="OLE_LINK37"/>
      <w:bookmarkStart w:id="124" w:name="OLE_LINK38"/>
      <w:r w:rsidRPr="007E2CBD">
        <w:rPr>
          <w:rFonts w:asciiTheme="minorEastAsia" w:eastAsiaTheme="minorEastAsia" w:hAnsiTheme="minorEastAsia" w:hint="eastAsia"/>
        </w:rPr>
        <w:t>查询字典表（</w:t>
      </w:r>
      <w:bookmarkStart w:id="125" w:name="OLE_LINK39"/>
      <w:bookmarkStart w:id="126" w:name="OLE_LINK40"/>
      <w:r w:rsidR="00FF4BCF">
        <w:rPr>
          <w:rFonts w:asciiTheme="minorEastAsia" w:eastAsiaTheme="minorEastAsia" w:hAnsiTheme="minorEastAsia" w:hint="eastAsia"/>
        </w:rPr>
        <w:t>ReqMsg_</w:t>
      </w:r>
      <w:r w:rsidRPr="007E2CBD">
        <w:rPr>
          <w:rFonts w:asciiTheme="minorEastAsia" w:eastAsiaTheme="minorEastAsia" w:hAnsiTheme="minorEastAsia" w:hint="eastAsia"/>
        </w:rPr>
        <w:t>Dict</w:t>
      </w:r>
      <w:r w:rsidR="00FF4BCF">
        <w:rPr>
          <w:rFonts w:asciiTheme="minorEastAsia" w:eastAsiaTheme="minorEastAsia" w:hAnsiTheme="minorEastAsia" w:hint="eastAsia"/>
        </w:rPr>
        <w:t>_</w:t>
      </w:r>
      <w:ins w:id="127" w:author="windemon Pre" w:date="2015-01-16T16:41:00Z">
        <w:r w:rsidR="00FC7613">
          <w:rPr>
            <w:rFonts w:asciiTheme="minorEastAsia" w:eastAsiaTheme="minorEastAsia" w:hAnsiTheme="minorEastAsia"/>
          </w:rPr>
          <w:t>List</w:t>
        </w:r>
      </w:ins>
      <w:r w:rsidR="00FF4BCF">
        <w:rPr>
          <w:rFonts w:asciiTheme="minorEastAsia" w:eastAsiaTheme="minorEastAsia" w:hAnsiTheme="minorEastAsia" w:hint="eastAsia"/>
        </w:rPr>
        <w:t>Query</w:t>
      </w:r>
      <w:bookmarkEnd w:id="125"/>
      <w:bookmarkEnd w:id="126"/>
      <w:r w:rsidRPr="007E2CBD">
        <w:rPr>
          <w:rFonts w:asciiTheme="minorEastAsia" w:eastAsiaTheme="minorEastAsia" w:hAnsiTheme="minorEastAsia" w:hint="eastAsia"/>
        </w:rPr>
        <w:t>）</w:t>
      </w:r>
    </w:p>
    <w:bookmarkEnd w:id="123"/>
    <w:bookmarkEnd w:id="124"/>
    <w:p w:rsidR="007E2CBD" w:rsidRDefault="007E2CBD" w:rsidP="007E2CBD">
      <w:pPr>
        <w:rPr>
          <w:rFonts w:ascii="宋体" w:hAnsi="宋体"/>
        </w:rPr>
      </w:pPr>
      <w:r>
        <w:rPr>
          <w:rFonts w:ascii="宋体" w:hAnsi="宋体" w:hint="eastAsia"/>
        </w:rPr>
        <w:t>可填写业务注意事项及步骤，如：</w:t>
      </w:r>
    </w:p>
    <w:p w:rsidR="007E2CBD" w:rsidRDefault="007E2CBD" w:rsidP="007E2CBD">
      <w:pPr>
        <w:rPr>
          <w:rFonts w:ascii="宋体" w:hAnsi="宋体"/>
        </w:rPr>
      </w:pPr>
      <w:r>
        <w:rPr>
          <w:rFonts w:ascii="宋体" w:hAnsi="宋体" w:hint="eastAsia"/>
        </w:rPr>
        <w:t>1——根据类型编号查询字典表。返回对应信息</w:t>
      </w:r>
    </w:p>
    <w:p w:rsidR="007E2CBD" w:rsidRPr="007E2CBD" w:rsidRDefault="007E2CBD" w:rsidP="007E2CBD">
      <w:pPr>
        <w:pStyle w:val="3"/>
        <w:rPr>
          <w:rFonts w:asciiTheme="minorEastAsia" w:eastAsiaTheme="minorEastAsia" w:hAnsiTheme="minorEastAsia"/>
        </w:rPr>
      </w:pPr>
      <w:r w:rsidRPr="007E2CBD">
        <w:rPr>
          <w:rFonts w:asciiTheme="minorEastAsia" w:eastAsiaTheme="minorEastAsia" w:hAnsiTheme="minorEastAsia" w:hint="eastAsia"/>
        </w:rPr>
        <w:t>请求报文</w:t>
      </w:r>
    </w:p>
    <w:tbl>
      <w:tblPr>
        <w:tblW w:w="7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8"/>
        <w:gridCol w:w="2227"/>
        <w:gridCol w:w="708"/>
        <w:gridCol w:w="993"/>
        <w:gridCol w:w="1984"/>
      </w:tblGrid>
      <w:tr w:rsidR="007E2CBD" w:rsidTr="007E2CBD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取值说明</w:t>
            </w:r>
          </w:p>
        </w:tc>
      </w:tr>
      <w:tr w:rsidR="007E2CBD" w:rsidTr="007E2CBD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128" w:name="OLE_LINK22"/>
            <w:bookmarkStart w:id="129" w:name="OLE_LINK23"/>
            <w:bookmarkStart w:id="130" w:name="_Hlk409020911"/>
            <w:r>
              <w:rPr>
                <w:rFonts w:ascii="宋体" w:hAnsi="宋体" w:hint="eastAsia"/>
                <w:szCs w:val="21"/>
              </w:rPr>
              <w:t>dictId</w:t>
            </w:r>
            <w:bookmarkEnd w:id="128"/>
            <w:bookmarkEnd w:id="129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131" w:name="OLE_LINK25"/>
            <w:bookmarkStart w:id="132" w:name="OLE_LINK27"/>
            <w:r>
              <w:rPr>
                <w:rFonts w:ascii="宋体" w:hAnsi="宋体" w:hint="eastAsia"/>
                <w:szCs w:val="21"/>
              </w:rPr>
              <w:t>Integer</w:t>
            </w:r>
            <w:bookmarkEnd w:id="131"/>
            <w:bookmarkEnd w:id="13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BD" w:rsidRDefault="007E2CBD">
            <w:pPr>
              <w:rPr>
                <w:rFonts w:ascii="宋体" w:hAnsi="宋体"/>
                <w:szCs w:val="21"/>
              </w:rPr>
            </w:pPr>
          </w:p>
        </w:tc>
      </w:tr>
      <w:bookmarkEnd w:id="130"/>
    </w:tbl>
    <w:p w:rsidR="007E2CBD" w:rsidRDefault="007E2CBD" w:rsidP="007E2CBD">
      <w:pPr>
        <w:rPr>
          <w:rFonts w:ascii="宋体" w:hAnsi="宋体"/>
        </w:rPr>
      </w:pPr>
    </w:p>
    <w:p w:rsidR="007E2CBD" w:rsidRDefault="007E2CBD" w:rsidP="007E2CBD">
      <w:pPr>
        <w:pStyle w:val="3"/>
        <w:rPr>
          <w:rFonts w:ascii="宋体" w:hAnsi="宋体"/>
        </w:rPr>
      </w:pPr>
      <w:r w:rsidRPr="007E2CBD">
        <w:rPr>
          <w:rFonts w:asciiTheme="minorEastAsia" w:eastAsiaTheme="minorEastAsia" w:hAnsiTheme="minorEastAsia" w:hint="eastAsia"/>
        </w:rPr>
        <w:t>响应报文</w:t>
      </w:r>
    </w:p>
    <w:tbl>
      <w:tblPr>
        <w:tblW w:w="7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7"/>
        <w:gridCol w:w="2268"/>
        <w:gridCol w:w="708"/>
        <w:gridCol w:w="1702"/>
        <w:gridCol w:w="1275"/>
      </w:tblGrid>
      <w:tr w:rsidR="007E2CBD" w:rsidTr="00BA573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取值说明</w:t>
            </w:r>
          </w:p>
        </w:tc>
      </w:tr>
      <w:tr w:rsidR="007E2CBD" w:rsidTr="00BA573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BA573B">
            <w:pPr>
              <w:rPr>
                <w:rFonts w:ascii="宋体" w:hAnsi="宋体"/>
                <w:b/>
                <w:szCs w:val="21"/>
              </w:rPr>
            </w:pPr>
            <w:bookmarkStart w:id="133" w:name="OLE_LINK24"/>
            <w:bookmarkStart w:id="134" w:name="OLE_LINK30"/>
            <w:r>
              <w:rPr>
                <w:rFonts w:ascii="宋体" w:hAnsi="宋体" w:hint="eastAsia"/>
                <w:szCs w:val="21"/>
              </w:rPr>
              <w:t>item</w:t>
            </w:r>
            <w:r>
              <w:rPr>
                <w:rFonts w:ascii="宋体" w:hAnsi="宋体"/>
                <w:szCs w:val="21"/>
              </w:rPr>
              <w:t>List</w:t>
            </w:r>
            <w:bookmarkEnd w:id="133"/>
            <w:bookmarkEnd w:id="134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选项编号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7E2CBD">
            <w:pPr>
              <w:rPr>
                <w:rFonts w:ascii="宋体" w:hAnsi="宋体"/>
                <w:szCs w:val="21"/>
              </w:rPr>
            </w:pPr>
            <w:bookmarkStart w:id="135" w:name="OLE_LINK28"/>
            <w:bookmarkStart w:id="136" w:name="OLE_LINK29"/>
            <w:r>
              <w:rPr>
                <w:rFonts w:ascii="宋体" w:hAnsi="宋体" w:hint="eastAsia"/>
                <w:szCs w:val="21"/>
              </w:rPr>
              <w:t>必填</w:t>
            </w:r>
            <w:bookmarkEnd w:id="135"/>
            <w:bookmarkEnd w:id="136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CBD" w:rsidRDefault="00BA573B">
            <w:pPr>
              <w:rPr>
                <w:rFonts w:ascii="宋体" w:hAnsi="宋体"/>
                <w:b/>
                <w:szCs w:val="21"/>
              </w:rPr>
            </w:pPr>
            <w:bookmarkStart w:id="137" w:name="OLE_LINK31"/>
            <w:bookmarkStart w:id="138" w:name="OLE_LINK36"/>
            <w:r>
              <w:rPr>
                <w:rFonts w:ascii="宋体" w:hAnsi="宋体"/>
                <w:szCs w:val="21"/>
              </w:rPr>
              <w:t>List</w:t>
            </w:r>
            <w:r>
              <w:rPr>
                <w:rFonts w:ascii="宋体" w:hAnsi="宋体" w:hint="eastAsia"/>
                <w:szCs w:val="21"/>
              </w:rPr>
              <w:t>&lt;</w:t>
            </w:r>
            <w:r w:rsidR="00D53586">
              <w:rPr>
                <w:rFonts w:ascii="宋体" w:hAnsi="宋体"/>
                <w:szCs w:val="21"/>
              </w:rPr>
              <w:t>Hash</w:t>
            </w:r>
            <w:r>
              <w:rPr>
                <w:rFonts w:ascii="宋体" w:hAnsi="宋体"/>
                <w:szCs w:val="21"/>
              </w:rPr>
              <w:t>Map</w:t>
            </w:r>
            <w:r>
              <w:rPr>
                <w:rFonts w:ascii="宋体" w:hAnsi="宋体" w:hint="eastAsia"/>
                <w:szCs w:val="21"/>
              </w:rPr>
              <w:t>&gt;</w:t>
            </w:r>
            <w:bookmarkEnd w:id="137"/>
            <w:bookmarkEnd w:id="138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CBD" w:rsidRDefault="007E2CBD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7E2CBD" w:rsidRDefault="007E2CBD" w:rsidP="007E2CBD">
      <w:pPr>
        <w:rPr>
          <w:rFonts w:ascii="宋体" w:hAnsi="宋体"/>
        </w:rPr>
      </w:pPr>
    </w:p>
    <w:p w:rsidR="00CD7906" w:rsidRPr="00BE6033" w:rsidRDefault="00CD7906" w:rsidP="00CD7906">
      <w:pPr>
        <w:rPr>
          <w:rFonts w:asciiTheme="minorEastAsia" w:hAnsiTheme="minorEastAsia"/>
        </w:rPr>
      </w:pPr>
    </w:p>
    <w:p w:rsidR="00CA15DF" w:rsidRDefault="00F742CA" w:rsidP="00F742CA">
      <w:pPr>
        <w:pStyle w:val="2"/>
        <w:rPr>
          <w:rFonts w:asciiTheme="minorEastAsia" w:hAnsiTheme="minorEastAsia"/>
        </w:rPr>
      </w:pPr>
      <w:bookmarkStart w:id="139" w:name="OLE_LINK48"/>
      <w:bookmarkStart w:id="140" w:name="OLE_LINK49"/>
      <w:bookmarkStart w:id="141" w:name="OLE_LINK50"/>
      <w:bookmarkStart w:id="142" w:name="OLE_LINK51"/>
      <w:r>
        <w:rPr>
          <w:rFonts w:asciiTheme="minorEastAsia" w:hAnsiTheme="minorEastAsia" w:hint="eastAsia"/>
        </w:rPr>
        <w:t>手机验证码生成（</w:t>
      </w:r>
      <w:r w:rsidRPr="00F742CA">
        <w:rPr>
          <w:rFonts w:asciiTheme="minorEastAsia" w:hAnsiTheme="minorEastAsia"/>
        </w:rPr>
        <w:t>ReqMsg_SMS_Generate</w:t>
      </w:r>
      <w:r>
        <w:rPr>
          <w:rFonts w:asciiTheme="minorEastAsia" w:hAnsiTheme="minorEastAsia" w:hint="eastAsia"/>
        </w:rPr>
        <w:t>）</w:t>
      </w:r>
    </w:p>
    <w:p w:rsidR="00F742CA" w:rsidRPr="00F742CA" w:rsidRDefault="00F742CA" w:rsidP="00F742CA"/>
    <w:p w:rsidR="002362BE" w:rsidRPr="00BE6033" w:rsidRDefault="00F742CA" w:rsidP="00F742CA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手机验证码校验（</w:t>
      </w:r>
      <w:r w:rsidRPr="00F742CA">
        <w:rPr>
          <w:rFonts w:asciiTheme="minorEastAsia" w:hAnsiTheme="minorEastAsia"/>
        </w:rPr>
        <w:t>ReqMs</w:t>
      </w:r>
      <w:bookmarkEnd w:id="139"/>
      <w:bookmarkEnd w:id="140"/>
      <w:r w:rsidRPr="00F742CA">
        <w:rPr>
          <w:rFonts w:asciiTheme="minorEastAsia" w:hAnsiTheme="minorEastAsia"/>
        </w:rPr>
        <w:t>g_SMS_Validation</w:t>
      </w:r>
      <w:r>
        <w:rPr>
          <w:rFonts w:asciiTheme="minorEastAsia" w:hAnsiTheme="minorEastAsia" w:hint="eastAsia"/>
        </w:rPr>
        <w:t>）</w:t>
      </w:r>
    </w:p>
    <w:bookmarkEnd w:id="141"/>
    <w:bookmarkEnd w:id="142"/>
    <w:p w:rsidR="00407296" w:rsidRDefault="00407296" w:rsidP="009A355C">
      <w:pPr>
        <w:rPr>
          <w:ins w:id="143" w:author="windemon Pre" w:date="2015-01-16T16:38:00Z"/>
          <w:rFonts w:asciiTheme="minorEastAsia" w:hAnsiTheme="minorEastAsia"/>
        </w:rPr>
      </w:pPr>
    </w:p>
    <w:p w:rsidR="00EA6CE5" w:rsidRDefault="00EA6CE5" w:rsidP="00EA6CE5">
      <w:pPr>
        <w:pStyle w:val="2"/>
        <w:rPr>
          <w:ins w:id="144" w:author="windemon Pre" w:date="2015-01-16T16:38:00Z"/>
          <w:rFonts w:asciiTheme="minorEastAsia" w:hAnsiTheme="minorEastAsia"/>
        </w:rPr>
      </w:pPr>
      <w:ins w:id="145" w:author="windemon Pre" w:date="2015-01-16T16:38:00Z">
        <w:r>
          <w:rPr>
            <w:rFonts w:asciiTheme="minorEastAsia" w:hAnsiTheme="minorEastAsia" w:hint="eastAsia"/>
          </w:rPr>
          <w:t>邮箱验证码生成（</w:t>
        </w:r>
        <w:r w:rsidRPr="00F742CA">
          <w:rPr>
            <w:rFonts w:asciiTheme="minorEastAsia" w:hAnsiTheme="minorEastAsia"/>
          </w:rPr>
          <w:t>ReqMsg_</w:t>
        </w:r>
        <w:r>
          <w:rPr>
            <w:rFonts w:asciiTheme="minorEastAsia" w:hAnsiTheme="minorEastAsia"/>
          </w:rPr>
          <w:t>Email</w:t>
        </w:r>
        <w:r w:rsidRPr="00F742CA">
          <w:rPr>
            <w:rFonts w:asciiTheme="minorEastAsia" w:hAnsiTheme="minorEastAsia"/>
          </w:rPr>
          <w:t>_Generate</w:t>
        </w:r>
        <w:r>
          <w:rPr>
            <w:rFonts w:asciiTheme="minorEastAsia" w:hAnsiTheme="minorEastAsia" w:hint="eastAsia"/>
          </w:rPr>
          <w:t>）</w:t>
        </w:r>
      </w:ins>
    </w:p>
    <w:p w:rsidR="00EA6CE5" w:rsidRPr="00F742CA" w:rsidRDefault="00EA6CE5" w:rsidP="00EA6CE5">
      <w:pPr>
        <w:rPr>
          <w:ins w:id="146" w:author="windemon Pre" w:date="2015-01-16T16:38:00Z"/>
        </w:rPr>
      </w:pPr>
    </w:p>
    <w:p w:rsidR="00EA6CE5" w:rsidRPr="00BE6033" w:rsidRDefault="00EA6CE5" w:rsidP="00EA6CE5">
      <w:pPr>
        <w:pStyle w:val="2"/>
        <w:rPr>
          <w:ins w:id="147" w:author="windemon Pre" w:date="2015-01-16T16:38:00Z"/>
          <w:rFonts w:asciiTheme="minorEastAsia" w:hAnsiTheme="minorEastAsia"/>
        </w:rPr>
      </w:pPr>
      <w:ins w:id="148" w:author="windemon Pre" w:date="2015-01-16T16:38:00Z">
        <w:r>
          <w:rPr>
            <w:rFonts w:asciiTheme="minorEastAsia" w:hAnsiTheme="minorEastAsia" w:hint="eastAsia"/>
          </w:rPr>
          <w:t>邮箱验证码校验（</w:t>
        </w:r>
        <w:r w:rsidRPr="00F742CA">
          <w:rPr>
            <w:rFonts w:asciiTheme="minorEastAsia" w:hAnsiTheme="minorEastAsia"/>
          </w:rPr>
          <w:t>ReqMsg_</w:t>
        </w:r>
        <w:r>
          <w:rPr>
            <w:rFonts w:asciiTheme="minorEastAsia" w:hAnsiTheme="minorEastAsia"/>
          </w:rPr>
          <w:t>Email</w:t>
        </w:r>
        <w:r w:rsidRPr="00F742CA">
          <w:rPr>
            <w:rFonts w:asciiTheme="minorEastAsia" w:hAnsiTheme="minorEastAsia"/>
          </w:rPr>
          <w:t>_Validation</w:t>
        </w:r>
        <w:r>
          <w:rPr>
            <w:rFonts w:asciiTheme="minorEastAsia" w:hAnsiTheme="minorEastAsia" w:hint="eastAsia"/>
          </w:rPr>
          <w:t>）</w:t>
        </w:r>
      </w:ins>
    </w:p>
    <w:p w:rsidR="00EA6CE5" w:rsidRPr="00BE6033" w:rsidRDefault="00EA6CE5" w:rsidP="009A355C">
      <w:pPr>
        <w:rPr>
          <w:rFonts w:asciiTheme="minorEastAsia" w:hAnsiTheme="minorEastAsia"/>
        </w:rPr>
      </w:pPr>
    </w:p>
    <w:p w:rsidR="00407296" w:rsidRPr="00BE6033" w:rsidRDefault="0056325D" w:rsidP="002F76B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好友推荐（</w:t>
      </w:r>
      <w:r w:rsidRPr="0056325D">
        <w:rPr>
          <w:rFonts w:asciiTheme="minorEastAsia" w:hAnsiTheme="minorEastAsia"/>
        </w:rPr>
        <w:t>ReqMsg_Bonus_RecommendFriends</w:t>
      </w:r>
      <w:r>
        <w:rPr>
          <w:rFonts w:asciiTheme="minorEastAsia" w:hAnsiTheme="minorEastAsia" w:hint="eastAsia"/>
        </w:rPr>
        <w:t>）</w:t>
      </w: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F94C1E" w:rsidRDefault="00F94C1E" w:rsidP="00F94C1E">
      <w:pPr>
        <w:pStyle w:val="2"/>
        <w:rPr>
          <w:ins w:id="149" w:author="dingpf" w:date="2015-01-16T17:05:00Z"/>
          <w:rFonts w:asciiTheme="minorEastAsia" w:hAnsiTheme="minorEastAsia"/>
        </w:rPr>
      </w:pPr>
      <w:ins w:id="150" w:author="dingpf" w:date="2015-01-16T17:05:00Z">
        <w:r>
          <w:rPr>
            <w:rFonts w:asciiTheme="minorEastAsia" w:hAnsiTheme="minorEastAsia" w:hint="eastAsia"/>
          </w:rPr>
          <w:t>币港湾主页查询（</w:t>
        </w:r>
        <w:r w:rsidRPr="00164EA4">
          <w:rPr>
            <w:rFonts w:asciiTheme="minorEastAsia" w:hAnsiTheme="minorEastAsia" w:hint="eastAsia"/>
            <w:sz w:val="18"/>
            <w:szCs w:val="18"/>
          </w:rPr>
          <w:t>ReqMsg_</w:t>
        </w:r>
        <w:r>
          <w:rPr>
            <w:rFonts w:asciiTheme="minorEastAsia" w:hAnsiTheme="minorEastAsia" w:hint="eastAsia"/>
            <w:sz w:val="18"/>
            <w:szCs w:val="18"/>
          </w:rPr>
          <w:t>Home</w:t>
        </w:r>
        <w:r w:rsidRPr="00164EA4">
          <w:rPr>
            <w:rFonts w:asciiTheme="minorEastAsia" w:hAnsiTheme="minorEastAsia" w:hint="eastAsia"/>
            <w:sz w:val="18"/>
            <w:szCs w:val="18"/>
          </w:rPr>
          <w:t>_</w:t>
        </w:r>
        <w:r>
          <w:rPr>
            <w:rFonts w:asciiTheme="minorEastAsia" w:hAnsiTheme="minorEastAsia" w:hint="eastAsia"/>
            <w:sz w:val="18"/>
            <w:szCs w:val="18"/>
          </w:rPr>
          <w:t>InfoQuery</w:t>
        </w:r>
        <w:r>
          <w:rPr>
            <w:rFonts w:asciiTheme="minorEastAsia" w:hAnsiTheme="minorEastAsia" w:hint="eastAsia"/>
          </w:rPr>
          <w:t>）</w:t>
        </w:r>
      </w:ins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B433CF" w:rsidP="00B433CF">
      <w:pPr>
        <w:pStyle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意见反馈（</w:t>
      </w:r>
      <w:r>
        <w:rPr>
          <w:rFonts w:asciiTheme="minorEastAsia" w:hAnsiTheme="minorEastAsia" w:hint="eastAsia"/>
          <w:sz w:val="18"/>
          <w:szCs w:val="18"/>
        </w:rPr>
        <w:t>ReqMsg_User_Feedback</w:t>
      </w:r>
      <w:r>
        <w:rPr>
          <w:rFonts w:asciiTheme="minorEastAsia" w:hAnsiTheme="minorEastAsia" w:hint="eastAsia"/>
        </w:rPr>
        <w:t>）</w:t>
      </w: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407296" w:rsidRPr="00E70C50" w:rsidRDefault="00407296" w:rsidP="009A355C">
      <w:pPr>
        <w:rPr>
          <w:rFonts w:asciiTheme="minorEastAsia" w:hAnsiTheme="minorEastAsia"/>
        </w:rPr>
      </w:pPr>
    </w:p>
    <w:p w:rsidR="00407296" w:rsidRPr="00BE6033" w:rsidRDefault="00407296" w:rsidP="009A355C">
      <w:pPr>
        <w:rPr>
          <w:rFonts w:asciiTheme="minorEastAsia" w:hAnsiTheme="minorEastAsia"/>
        </w:rPr>
      </w:pPr>
    </w:p>
    <w:p w:rsidR="007122A5" w:rsidRPr="00BE6033" w:rsidRDefault="007122A5" w:rsidP="007122A5">
      <w:pPr>
        <w:pStyle w:val="ab"/>
        <w:rPr>
          <w:rFonts w:asciiTheme="minorEastAsia" w:eastAsiaTheme="minorEastAsia" w:hAnsiTheme="minorEastAsia"/>
          <w:sz w:val="36"/>
          <w:szCs w:val="36"/>
        </w:rPr>
      </w:pPr>
      <w:r w:rsidRPr="00BE6033">
        <w:rPr>
          <w:rFonts w:asciiTheme="minorEastAsia" w:eastAsiaTheme="minorEastAsia" w:hAnsiTheme="minorEastAsia" w:hint="eastAsia"/>
          <w:sz w:val="36"/>
          <w:szCs w:val="36"/>
        </w:rPr>
        <w:lastRenderedPageBreak/>
        <w:t>附件</w:t>
      </w:r>
    </w:p>
    <w:p w:rsidR="007122A5" w:rsidRPr="00BE6033" w:rsidRDefault="0063244E" w:rsidP="007122A5">
      <w:pPr>
        <w:pStyle w:val="2"/>
        <w:rPr>
          <w:rFonts w:asciiTheme="minorEastAsia" w:eastAsiaTheme="minorEastAsia" w:hAnsiTheme="minorEastAsia"/>
        </w:rPr>
      </w:pPr>
      <w:r w:rsidRPr="00BE6033">
        <w:rPr>
          <w:rFonts w:asciiTheme="minorEastAsia" w:eastAsiaTheme="minorEastAsia" w:hAnsiTheme="minorEastAsia" w:hint="eastAsia"/>
        </w:rPr>
        <w:t>系统返回码</w:t>
      </w:r>
    </w:p>
    <w:p w:rsidR="00D83914" w:rsidRPr="00BE6033" w:rsidRDefault="00D83914" w:rsidP="007122A5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2"/>
        <w:gridCol w:w="5888"/>
      </w:tblGrid>
      <w:tr w:rsidR="00D1693B" w:rsidRPr="00BE6033" w:rsidTr="00AD7A5C">
        <w:trPr>
          <w:trHeight w:val="160"/>
        </w:trPr>
        <w:tc>
          <w:tcPr>
            <w:tcW w:w="2442" w:type="dxa"/>
            <w:shd w:val="clear" w:color="auto" w:fill="D9D9D9" w:themeFill="background1" w:themeFillShade="D9"/>
          </w:tcPr>
          <w:p w:rsidR="00D1693B" w:rsidRPr="00BE6033" w:rsidRDefault="00D1693B" w:rsidP="000F1B8A">
            <w:pPr>
              <w:rPr>
                <w:rFonts w:asciiTheme="minorEastAsia" w:hAnsiTheme="minorEastAsia" w:cs="宋体"/>
                <w:b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b/>
                <w:szCs w:val="21"/>
              </w:rPr>
              <w:t>返回码</w:t>
            </w:r>
            <w:r w:rsidR="00FE5814" w:rsidRPr="00BE6033">
              <w:rPr>
                <w:rFonts w:asciiTheme="minorEastAsia" w:hAnsiTheme="minorEastAsia" w:cs="宋体" w:hint="eastAsia"/>
                <w:b/>
                <w:szCs w:val="21"/>
              </w:rPr>
              <w:t>=</w:t>
            </w:r>
            <w:r w:rsidR="000F1B8A" w:rsidRPr="00BE6033">
              <w:rPr>
                <w:rFonts w:asciiTheme="minorEastAsia" w:hAnsiTheme="minorEastAsia" w:hint="eastAsia"/>
                <w:b/>
                <w:szCs w:val="21"/>
              </w:rPr>
              <w:t>res</w:t>
            </w:r>
            <w:r w:rsidR="00FE5814" w:rsidRPr="00BE6033">
              <w:rPr>
                <w:rFonts w:asciiTheme="minorEastAsia" w:hAnsiTheme="minorEastAsia" w:hint="eastAsia"/>
                <w:b/>
                <w:szCs w:val="21"/>
              </w:rPr>
              <w:t>C</w:t>
            </w:r>
            <w:r w:rsidR="000F1B8A" w:rsidRPr="00BE6033">
              <w:rPr>
                <w:rFonts w:asciiTheme="minorEastAsia" w:hAnsiTheme="minorEastAsia" w:hint="eastAsia"/>
                <w:b/>
                <w:szCs w:val="21"/>
              </w:rPr>
              <w:t>ode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:rsidR="00D1693B" w:rsidRPr="00BE6033" w:rsidRDefault="00D1693B" w:rsidP="00794C0C">
            <w:pPr>
              <w:rPr>
                <w:rFonts w:asciiTheme="minorEastAsia" w:hAnsiTheme="minorEastAsia" w:cs="宋体"/>
                <w:b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b/>
                <w:szCs w:val="21"/>
              </w:rPr>
              <w:t>说明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CB504A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0000</w:t>
            </w:r>
            <w:r w:rsidR="00B5385B" w:rsidRPr="00BE6033">
              <w:rPr>
                <w:rFonts w:asciiTheme="minorEastAsia" w:hAnsiTheme="minorEastAsia" w:cs="宋体" w:hint="eastAsia"/>
                <w:szCs w:val="21"/>
              </w:rPr>
              <w:t>00</w:t>
            </w:r>
          </w:p>
        </w:tc>
        <w:tc>
          <w:tcPr>
            <w:tcW w:w="5888" w:type="dxa"/>
          </w:tcPr>
          <w:p w:rsidR="00D1693B" w:rsidRPr="00BE6033" w:rsidRDefault="00CB504A" w:rsidP="00B5385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交易成功</w:t>
            </w:r>
            <w:r w:rsidR="00437533" w:rsidRPr="00BE6033">
              <w:rPr>
                <w:rFonts w:asciiTheme="minorEastAsia" w:hAnsiTheme="minorEastAsia" w:hint="eastAsia"/>
              </w:rPr>
              <w:t>；返回</w:t>
            </w:r>
            <w:r w:rsidR="00B5385B" w:rsidRPr="00BE6033">
              <w:rPr>
                <w:rFonts w:asciiTheme="minorEastAsia" w:hAnsiTheme="minorEastAsia" w:hint="eastAsia"/>
                <w:szCs w:val="21"/>
              </w:rPr>
              <w:t>resMsg</w:t>
            </w:r>
            <w:r w:rsidR="00437533" w:rsidRPr="00BE6033">
              <w:rPr>
                <w:rFonts w:asciiTheme="minorEastAsia" w:hAnsiTheme="minorEastAsia" w:hint="eastAsia"/>
              </w:rPr>
              <w:t>详细信息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B5385B" w:rsidP="007023C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999999</w:t>
            </w:r>
          </w:p>
        </w:tc>
        <w:tc>
          <w:tcPr>
            <w:tcW w:w="5888" w:type="dxa"/>
          </w:tcPr>
          <w:p w:rsidR="00D1693B" w:rsidRPr="00BE6033" w:rsidRDefault="00CB504A" w:rsidP="00B5385B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交易失败</w:t>
            </w:r>
            <w:r w:rsidR="00437533" w:rsidRPr="00BE6033">
              <w:rPr>
                <w:rFonts w:asciiTheme="minorEastAsia" w:hAnsiTheme="minorEastAsia" w:hint="eastAsia"/>
              </w:rPr>
              <w:t>；返回</w:t>
            </w:r>
            <w:r w:rsidR="00B5385B" w:rsidRPr="00BE6033">
              <w:rPr>
                <w:rFonts w:asciiTheme="minorEastAsia" w:hAnsiTheme="minorEastAsia" w:hint="eastAsia"/>
                <w:szCs w:val="21"/>
              </w:rPr>
              <w:t>resMsg</w:t>
            </w:r>
            <w:r w:rsidR="00FE5814" w:rsidRPr="00BE6033">
              <w:rPr>
                <w:rFonts w:asciiTheme="minorEastAsia" w:hAnsiTheme="minorEastAsia" w:hint="eastAsia"/>
              </w:rPr>
              <w:t>详细信息</w:t>
            </w:r>
          </w:p>
        </w:tc>
      </w:tr>
      <w:tr w:rsidR="00D1693B" w:rsidRPr="00BE6033" w:rsidTr="00AD7A5C">
        <w:trPr>
          <w:trHeight w:val="160"/>
        </w:trPr>
        <w:tc>
          <w:tcPr>
            <w:tcW w:w="2442" w:type="dxa"/>
          </w:tcPr>
          <w:p w:rsidR="00D1693B" w:rsidRPr="00BE6033" w:rsidRDefault="00B5385B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cs="宋体" w:hint="eastAsia"/>
                <w:szCs w:val="21"/>
              </w:rPr>
              <w:t>910000</w:t>
            </w:r>
          </w:p>
        </w:tc>
        <w:tc>
          <w:tcPr>
            <w:tcW w:w="5888" w:type="dxa"/>
          </w:tcPr>
          <w:p w:rsidR="00D1693B" w:rsidRPr="00BE6033" w:rsidRDefault="00B5385B" w:rsidP="00794C0C">
            <w:pPr>
              <w:rPr>
                <w:rFonts w:asciiTheme="minorEastAsia" w:hAnsiTheme="minorEastAsia" w:cs="宋体"/>
                <w:szCs w:val="21"/>
              </w:rPr>
            </w:pPr>
            <w:r w:rsidRPr="00BE6033">
              <w:rPr>
                <w:rFonts w:asciiTheme="minorEastAsia" w:hAnsiTheme="minorEastAsia" w:hint="eastAsia"/>
              </w:rPr>
              <w:t>用户不存在</w:t>
            </w:r>
          </w:p>
        </w:tc>
      </w:tr>
    </w:tbl>
    <w:p w:rsidR="00664666" w:rsidRPr="00BE6033" w:rsidRDefault="00664666" w:rsidP="00664666">
      <w:pPr>
        <w:rPr>
          <w:rFonts w:asciiTheme="minorEastAsia" w:hAnsiTheme="minorEastAsia"/>
        </w:rPr>
      </w:pPr>
    </w:p>
    <w:sectPr w:rsidR="00664666" w:rsidRPr="00BE6033" w:rsidSect="006A77C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83C" w:rsidRDefault="0014783C" w:rsidP="00A45A67">
      <w:r>
        <w:separator/>
      </w:r>
    </w:p>
  </w:endnote>
  <w:endnote w:type="continuationSeparator" w:id="1">
    <w:p w:rsidR="0014783C" w:rsidRDefault="0014783C" w:rsidP="00A4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83C" w:rsidRDefault="0014783C" w:rsidP="00A45A67">
      <w:r>
        <w:separator/>
      </w:r>
    </w:p>
  </w:footnote>
  <w:footnote w:type="continuationSeparator" w:id="1">
    <w:p w:rsidR="0014783C" w:rsidRDefault="0014783C" w:rsidP="00A45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07D" w:rsidRDefault="00B8507D" w:rsidP="00C40169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A45B7"/>
    <w:multiLevelType w:val="multilevel"/>
    <w:tmpl w:val="6C2669FE"/>
    <w:numStyleLink w:val="a"/>
  </w:abstractNum>
  <w:abstractNum w:abstractNumId="1">
    <w:nsid w:val="29806062"/>
    <w:multiLevelType w:val="multilevel"/>
    <w:tmpl w:val="25EAEE1C"/>
    <w:lvl w:ilvl="0">
      <w:start w:val="1"/>
      <w:numFmt w:val="chineseCountingThousand"/>
      <w:pStyle w:val="1H1PIM1h1h11heading1TOC1stlevelSectionHea"/>
      <w:suff w:val="nothing"/>
      <w:lvlText w:val="第%1章 "/>
      <w:lvlJc w:val="left"/>
      <w:pPr>
        <w:ind w:left="284" w:hanging="284"/>
      </w:pPr>
      <w:rPr>
        <w:rFonts w:eastAsia="宋体" w:hint="eastAsia"/>
        <w:b/>
        <w:i w:val="0"/>
        <w:sz w:val="36"/>
        <w:szCs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Theme="minorEastAsia" w:eastAsiaTheme="minorEastAsia" w:hAnsiTheme="minorEastAsia" w:hint="eastAsia"/>
        <w:b/>
        <w:i w:val="0"/>
        <w:sz w:val="32"/>
        <w:szCs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8" w:firstLine="0"/>
      </w:pPr>
      <w:rPr>
        <w:rFonts w:eastAsia="宋体"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eastAsia="宋体" w:hint="eastAsia"/>
        <w:b/>
        <w:i w:val="0"/>
        <w:color w:val="auto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宋体" w:hint="eastAsia"/>
        <w:b/>
        <w:i w:val="0"/>
        <w:sz w:val="24"/>
        <w:szCs w:val="24"/>
      </w:rPr>
    </w:lvl>
    <w:lvl w:ilvl="5">
      <w:start w:val="1"/>
      <w:numFmt w:val="none"/>
      <w:pStyle w:val="6"/>
      <w:isLgl/>
      <w:suff w:val="space"/>
      <w:lvlText w:val="4.2.1.3.2.2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42D5172F"/>
    <w:multiLevelType w:val="hybridMultilevel"/>
    <w:tmpl w:val="19FE7AD4"/>
    <w:lvl w:ilvl="0" w:tplc="A7840852">
      <w:start w:val="1"/>
      <w:numFmt w:val="bullet"/>
      <w:pStyle w:val="00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 w:val="0"/>
        <w:i w:val="0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02"/>
      <w:lvlText w:val=""/>
      <w:lvlJc w:val="left"/>
      <w:pPr>
        <w:tabs>
          <w:tab w:val="num" w:pos="1293"/>
        </w:tabs>
        <w:ind w:left="1293" w:hanging="453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emon Pre">
    <w15:presenceInfo w15:providerId="Windows Live" w15:userId="7486610261a1eba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A67"/>
    <w:rsid w:val="00000261"/>
    <w:rsid w:val="00004CFA"/>
    <w:rsid w:val="00005D68"/>
    <w:rsid w:val="00013EB7"/>
    <w:rsid w:val="00023B36"/>
    <w:rsid w:val="00023FAF"/>
    <w:rsid w:val="0002530F"/>
    <w:rsid w:val="00025A99"/>
    <w:rsid w:val="00026184"/>
    <w:rsid w:val="0002646F"/>
    <w:rsid w:val="000307A9"/>
    <w:rsid w:val="000308B3"/>
    <w:rsid w:val="00033AF6"/>
    <w:rsid w:val="00034C0D"/>
    <w:rsid w:val="00034E8E"/>
    <w:rsid w:val="00036BB0"/>
    <w:rsid w:val="000408D9"/>
    <w:rsid w:val="00040C11"/>
    <w:rsid w:val="00046931"/>
    <w:rsid w:val="000477E0"/>
    <w:rsid w:val="00050551"/>
    <w:rsid w:val="000512FA"/>
    <w:rsid w:val="000513BC"/>
    <w:rsid w:val="00051A21"/>
    <w:rsid w:val="00054092"/>
    <w:rsid w:val="000542AC"/>
    <w:rsid w:val="00055149"/>
    <w:rsid w:val="00055745"/>
    <w:rsid w:val="000561BC"/>
    <w:rsid w:val="00056999"/>
    <w:rsid w:val="00057364"/>
    <w:rsid w:val="00057543"/>
    <w:rsid w:val="00060779"/>
    <w:rsid w:val="0006399D"/>
    <w:rsid w:val="000650BE"/>
    <w:rsid w:val="0006738A"/>
    <w:rsid w:val="00067E2D"/>
    <w:rsid w:val="0007005A"/>
    <w:rsid w:val="0007019E"/>
    <w:rsid w:val="00070FE4"/>
    <w:rsid w:val="00072420"/>
    <w:rsid w:val="00073BFC"/>
    <w:rsid w:val="00074ACF"/>
    <w:rsid w:val="00074D49"/>
    <w:rsid w:val="000756CC"/>
    <w:rsid w:val="00080BFC"/>
    <w:rsid w:val="00080CD9"/>
    <w:rsid w:val="000827E7"/>
    <w:rsid w:val="00082A71"/>
    <w:rsid w:val="00083594"/>
    <w:rsid w:val="00085216"/>
    <w:rsid w:val="00085793"/>
    <w:rsid w:val="00087428"/>
    <w:rsid w:val="00091FBC"/>
    <w:rsid w:val="00094384"/>
    <w:rsid w:val="00094AFE"/>
    <w:rsid w:val="0009536A"/>
    <w:rsid w:val="00096E43"/>
    <w:rsid w:val="000A123D"/>
    <w:rsid w:val="000A1CEA"/>
    <w:rsid w:val="000A2352"/>
    <w:rsid w:val="000A6C93"/>
    <w:rsid w:val="000B05BB"/>
    <w:rsid w:val="000B0770"/>
    <w:rsid w:val="000B0D75"/>
    <w:rsid w:val="000B1EF0"/>
    <w:rsid w:val="000B3DF6"/>
    <w:rsid w:val="000B4697"/>
    <w:rsid w:val="000B6743"/>
    <w:rsid w:val="000B77E7"/>
    <w:rsid w:val="000C0B27"/>
    <w:rsid w:val="000C0B60"/>
    <w:rsid w:val="000C1A5C"/>
    <w:rsid w:val="000C1C7B"/>
    <w:rsid w:val="000C2BA6"/>
    <w:rsid w:val="000C2BB4"/>
    <w:rsid w:val="000C3B0B"/>
    <w:rsid w:val="000C4595"/>
    <w:rsid w:val="000C6490"/>
    <w:rsid w:val="000C7B7F"/>
    <w:rsid w:val="000C7EC1"/>
    <w:rsid w:val="000D04ED"/>
    <w:rsid w:val="000D1EBC"/>
    <w:rsid w:val="000D21FD"/>
    <w:rsid w:val="000D4C54"/>
    <w:rsid w:val="000E00C5"/>
    <w:rsid w:val="000E3A2B"/>
    <w:rsid w:val="000E43C2"/>
    <w:rsid w:val="000E466F"/>
    <w:rsid w:val="000E53E1"/>
    <w:rsid w:val="000E5774"/>
    <w:rsid w:val="000E7D23"/>
    <w:rsid w:val="000F1B8A"/>
    <w:rsid w:val="000F3F0E"/>
    <w:rsid w:val="000F4048"/>
    <w:rsid w:val="000F42E6"/>
    <w:rsid w:val="000F4B6C"/>
    <w:rsid w:val="000F654E"/>
    <w:rsid w:val="000F6F98"/>
    <w:rsid w:val="001007F5"/>
    <w:rsid w:val="00100F8F"/>
    <w:rsid w:val="00102615"/>
    <w:rsid w:val="00103749"/>
    <w:rsid w:val="00103B47"/>
    <w:rsid w:val="001046BB"/>
    <w:rsid w:val="00104E11"/>
    <w:rsid w:val="00105834"/>
    <w:rsid w:val="00107989"/>
    <w:rsid w:val="00110724"/>
    <w:rsid w:val="001134C6"/>
    <w:rsid w:val="00114DB7"/>
    <w:rsid w:val="001154BE"/>
    <w:rsid w:val="00115773"/>
    <w:rsid w:val="001157BA"/>
    <w:rsid w:val="0011582F"/>
    <w:rsid w:val="00115AFD"/>
    <w:rsid w:val="00116313"/>
    <w:rsid w:val="0011642A"/>
    <w:rsid w:val="00116A2C"/>
    <w:rsid w:val="00117437"/>
    <w:rsid w:val="00122614"/>
    <w:rsid w:val="00122F9B"/>
    <w:rsid w:val="00123EE6"/>
    <w:rsid w:val="00126E7E"/>
    <w:rsid w:val="001315B5"/>
    <w:rsid w:val="00137C9E"/>
    <w:rsid w:val="00140AA6"/>
    <w:rsid w:val="00141E08"/>
    <w:rsid w:val="0014263A"/>
    <w:rsid w:val="00143CD4"/>
    <w:rsid w:val="00145143"/>
    <w:rsid w:val="00145E87"/>
    <w:rsid w:val="0014630E"/>
    <w:rsid w:val="0014783C"/>
    <w:rsid w:val="0014792B"/>
    <w:rsid w:val="0015173A"/>
    <w:rsid w:val="001523DA"/>
    <w:rsid w:val="0015657B"/>
    <w:rsid w:val="00162CD0"/>
    <w:rsid w:val="00164D6C"/>
    <w:rsid w:val="00164EA4"/>
    <w:rsid w:val="00164EFF"/>
    <w:rsid w:val="00165BC1"/>
    <w:rsid w:val="00171F01"/>
    <w:rsid w:val="00172893"/>
    <w:rsid w:val="001733C3"/>
    <w:rsid w:val="00174F50"/>
    <w:rsid w:val="00175E00"/>
    <w:rsid w:val="001803EE"/>
    <w:rsid w:val="0018086B"/>
    <w:rsid w:val="00181554"/>
    <w:rsid w:val="00181EF9"/>
    <w:rsid w:val="00185EE8"/>
    <w:rsid w:val="00186EF1"/>
    <w:rsid w:val="0019217E"/>
    <w:rsid w:val="0019368E"/>
    <w:rsid w:val="001956E6"/>
    <w:rsid w:val="00195745"/>
    <w:rsid w:val="0019636D"/>
    <w:rsid w:val="001A094C"/>
    <w:rsid w:val="001A1007"/>
    <w:rsid w:val="001A2BF1"/>
    <w:rsid w:val="001A4EB6"/>
    <w:rsid w:val="001A5687"/>
    <w:rsid w:val="001A5C66"/>
    <w:rsid w:val="001A795B"/>
    <w:rsid w:val="001A799D"/>
    <w:rsid w:val="001B2C48"/>
    <w:rsid w:val="001B40B4"/>
    <w:rsid w:val="001B4DEC"/>
    <w:rsid w:val="001B5BD6"/>
    <w:rsid w:val="001B5DFC"/>
    <w:rsid w:val="001B6A43"/>
    <w:rsid w:val="001B720C"/>
    <w:rsid w:val="001C08F6"/>
    <w:rsid w:val="001C19F6"/>
    <w:rsid w:val="001C2162"/>
    <w:rsid w:val="001C39E2"/>
    <w:rsid w:val="001C490D"/>
    <w:rsid w:val="001C4D05"/>
    <w:rsid w:val="001D1316"/>
    <w:rsid w:val="001D5100"/>
    <w:rsid w:val="001D6E88"/>
    <w:rsid w:val="001D7531"/>
    <w:rsid w:val="001E0FC8"/>
    <w:rsid w:val="001E7741"/>
    <w:rsid w:val="001F16B2"/>
    <w:rsid w:val="001F3A30"/>
    <w:rsid w:val="001F3DAA"/>
    <w:rsid w:val="001F4F24"/>
    <w:rsid w:val="001F61F0"/>
    <w:rsid w:val="001F7725"/>
    <w:rsid w:val="002006F4"/>
    <w:rsid w:val="00202460"/>
    <w:rsid w:val="00205D2B"/>
    <w:rsid w:val="00205EBB"/>
    <w:rsid w:val="00210263"/>
    <w:rsid w:val="00210649"/>
    <w:rsid w:val="00212E1E"/>
    <w:rsid w:val="002161A7"/>
    <w:rsid w:val="00217C3E"/>
    <w:rsid w:val="0022113B"/>
    <w:rsid w:val="00221502"/>
    <w:rsid w:val="00223198"/>
    <w:rsid w:val="002246ED"/>
    <w:rsid w:val="002254F3"/>
    <w:rsid w:val="002255D9"/>
    <w:rsid w:val="00225906"/>
    <w:rsid w:val="002264F2"/>
    <w:rsid w:val="0023207F"/>
    <w:rsid w:val="00232C50"/>
    <w:rsid w:val="00234765"/>
    <w:rsid w:val="00234959"/>
    <w:rsid w:val="0023534B"/>
    <w:rsid w:val="002359B4"/>
    <w:rsid w:val="002362BE"/>
    <w:rsid w:val="00236538"/>
    <w:rsid w:val="002375A9"/>
    <w:rsid w:val="00241DD4"/>
    <w:rsid w:val="00242E81"/>
    <w:rsid w:val="00243753"/>
    <w:rsid w:val="00245301"/>
    <w:rsid w:val="002457B9"/>
    <w:rsid w:val="00245998"/>
    <w:rsid w:val="00251E55"/>
    <w:rsid w:val="00252164"/>
    <w:rsid w:val="00252619"/>
    <w:rsid w:val="00252A32"/>
    <w:rsid w:val="00254E2A"/>
    <w:rsid w:val="00256704"/>
    <w:rsid w:val="00260F2C"/>
    <w:rsid w:val="0026151E"/>
    <w:rsid w:val="00261ED8"/>
    <w:rsid w:val="00264635"/>
    <w:rsid w:val="00265483"/>
    <w:rsid w:val="0026661A"/>
    <w:rsid w:val="00267612"/>
    <w:rsid w:val="0027024D"/>
    <w:rsid w:val="00272D21"/>
    <w:rsid w:val="00273250"/>
    <w:rsid w:val="00274F99"/>
    <w:rsid w:val="002758E0"/>
    <w:rsid w:val="0027690F"/>
    <w:rsid w:val="00276A1C"/>
    <w:rsid w:val="00276CEF"/>
    <w:rsid w:val="00277C3F"/>
    <w:rsid w:val="00277E3E"/>
    <w:rsid w:val="00277ECE"/>
    <w:rsid w:val="00280158"/>
    <w:rsid w:val="002851F6"/>
    <w:rsid w:val="002852D9"/>
    <w:rsid w:val="00287D6B"/>
    <w:rsid w:val="00291847"/>
    <w:rsid w:val="0029213C"/>
    <w:rsid w:val="00292D29"/>
    <w:rsid w:val="00293F24"/>
    <w:rsid w:val="002948F2"/>
    <w:rsid w:val="00295945"/>
    <w:rsid w:val="00297D38"/>
    <w:rsid w:val="002A0126"/>
    <w:rsid w:val="002A07FA"/>
    <w:rsid w:val="002A1459"/>
    <w:rsid w:val="002A15BA"/>
    <w:rsid w:val="002A20B9"/>
    <w:rsid w:val="002A24AE"/>
    <w:rsid w:val="002A4163"/>
    <w:rsid w:val="002A52D2"/>
    <w:rsid w:val="002A5963"/>
    <w:rsid w:val="002B1D99"/>
    <w:rsid w:val="002B1E10"/>
    <w:rsid w:val="002B3070"/>
    <w:rsid w:val="002B35A8"/>
    <w:rsid w:val="002B3DAB"/>
    <w:rsid w:val="002B575A"/>
    <w:rsid w:val="002B5EB7"/>
    <w:rsid w:val="002B6E6D"/>
    <w:rsid w:val="002C365C"/>
    <w:rsid w:val="002C530B"/>
    <w:rsid w:val="002C541C"/>
    <w:rsid w:val="002D1775"/>
    <w:rsid w:val="002D2B4A"/>
    <w:rsid w:val="002D526F"/>
    <w:rsid w:val="002D5D7E"/>
    <w:rsid w:val="002E4F2A"/>
    <w:rsid w:val="002E518C"/>
    <w:rsid w:val="002E7872"/>
    <w:rsid w:val="002F0AFD"/>
    <w:rsid w:val="002F7015"/>
    <w:rsid w:val="002F76BF"/>
    <w:rsid w:val="0030303D"/>
    <w:rsid w:val="00304B33"/>
    <w:rsid w:val="00307D42"/>
    <w:rsid w:val="003102D1"/>
    <w:rsid w:val="00310EA7"/>
    <w:rsid w:val="003115FD"/>
    <w:rsid w:val="00313E14"/>
    <w:rsid w:val="00313FAD"/>
    <w:rsid w:val="00316445"/>
    <w:rsid w:val="00316D52"/>
    <w:rsid w:val="003172C2"/>
    <w:rsid w:val="00323244"/>
    <w:rsid w:val="003240D8"/>
    <w:rsid w:val="0032688C"/>
    <w:rsid w:val="00330150"/>
    <w:rsid w:val="003309C8"/>
    <w:rsid w:val="003312A7"/>
    <w:rsid w:val="003335E9"/>
    <w:rsid w:val="0033424C"/>
    <w:rsid w:val="003360AD"/>
    <w:rsid w:val="003367E2"/>
    <w:rsid w:val="00336B49"/>
    <w:rsid w:val="00340B11"/>
    <w:rsid w:val="003421D5"/>
    <w:rsid w:val="00342C16"/>
    <w:rsid w:val="0034424F"/>
    <w:rsid w:val="00346C8C"/>
    <w:rsid w:val="0035298B"/>
    <w:rsid w:val="003555A8"/>
    <w:rsid w:val="0035777F"/>
    <w:rsid w:val="00360AB0"/>
    <w:rsid w:val="00361A6C"/>
    <w:rsid w:val="0036281E"/>
    <w:rsid w:val="00362AE4"/>
    <w:rsid w:val="00365FD9"/>
    <w:rsid w:val="0036795F"/>
    <w:rsid w:val="00370603"/>
    <w:rsid w:val="00371FBE"/>
    <w:rsid w:val="00373E70"/>
    <w:rsid w:val="00375450"/>
    <w:rsid w:val="00375CCB"/>
    <w:rsid w:val="0038005E"/>
    <w:rsid w:val="003806DC"/>
    <w:rsid w:val="003823AA"/>
    <w:rsid w:val="00382F65"/>
    <w:rsid w:val="00383D54"/>
    <w:rsid w:val="00386135"/>
    <w:rsid w:val="0038671F"/>
    <w:rsid w:val="00387841"/>
    <w:rsid w:val="003905AF"/>
    <w:rsid w:val="00390999"/>
    <w:rsid w:val="00391FFE"/>
    <w:rsid w:val="003965B0"/>
    <w:rsid w:val="00396B8D"/>
    <w:rsid w:val="00396EA3"/>
    <w:rsid w:val="0039784B"/>
    <w:rsid w:val="003A0F3B"/>
    <w:rsid w:val="003A15D7"/>
    <w:rsid w:val="003A179E"/>
    <w:rsid w:val="003A1EAD"/>
    <w:rsid w:val="003A2207"/>
    <w:rsid w:val="003A4EAA"/>
    <w:rsid w:val="003A7939"/>
    <w:rsid w:val="003B0413"/>
    <w:rsid w:val="003B1975"/>
    <w:rsid w:val="003B2838"/>
    <w:rsid w:val="003B299F"/>
    <w:rsid w:val="003B31A8"/>
    <w:rsid w:val="003B37A8"/>
    <w:rsid w:val="003B3D32"/>
    <w:rsid w:val="003B410D"/>
    <w:rsid w:val="003B453F"/>
    <w:rsid w:val="003B4702"/>
    <w:rsid w:val="003B5F7D"/>
    <w:rsid w:val="003C0C3F"/>
    <w:rsid w:val="003C307A"/>
    <w:rsid w:val="003C377C"/>
    <w:rsid w:val="003C3BDA"/>
    <w:rsid w:val="003D1AFF"/>
    <w:rsid w:val="003D4976"/>
    <w:rsid w:val="003D58AB"/>
    <w:rsid w:val="003D71FC"/>
    <w:rsid w:val="003E02EF"/>
    <w:rsid w:val="003E0538"/>
    <w:rsid w:val="003E3190"/>
    <w:rsid w:val="003E350D"/>
    <w:rsid w:val="003E5B8D"/>
    <w:rsid w:val="003E5CF5"/>
    <w:rsid w:val="003F0D25"/>
    <w:rsid w:val="003F2C31"/>
    <w:rsid w:val="003F3FB0"/>
    <w:rsid w:val="003F4068"/>
    <w:rsid w:val="003F4808"/>
    <w:rsid w:val="00402C8C"/>
    <w:rsid w:val="00403F50"/>
    <w:rsid w:val="004040A9"/>
    <w:rsid w:val="00404C31"/>
    <w:rsid w:val="004060BB"/>
    <w:rsid w:val="00407296"/>
    <w:rsid w:val="00407317"/>
    <w:rsid w:val="00411194"/>
    <w:rsid w:val="00412C1E"/>
    <w:rsid w:val="00413CF8"/>
    <w:rsid w:val="00413FDB"/>
    <w:rsid w:val="00415B5C"/>
    <w:rsid w:val="004171D3"/>
    <w:rsid w:val="004204B6"/>
    <w:rsid w:val="00422085"/>
    <w:rsid w:val="00422F5A"/>
    <w:rsid w:val="004237B1"/>
    <w:rsid w:val="00423DDC"/>
    <w:rsid w:val="004254D0"/>
    <w:rsid w:val="00426F0F"/>
    <w:rsid w:val="00427A5F"/>
    <w:rsid w:val="004309C0"/>
    <w:rsid w:val="004331F8"/>
    <w:rsid w:val="00434CAC"/>
    <w:rsid w:val="00437533"/>
    <w:rsid w:val="0044119F"/>
    <w:rsid w:val="004430B9"/>
    <w:rsid w:val="00444710"/>
    <w:rsid w:val="00447E4B"/>
    <w:rsid w:val="00447F77"/>
    <w:rsid w:val="004516F1"/>
    <w:rsid w:val="00452032"/>
    <w:rsid w:val="0045488F"/>
    <w:rsid w:val="00455D3B"/>
    <w:rsid w:val="00460EB1"/>
    <w:rsid w:val="00461424"/>
    <w:rsid w:val="00462748"/>
    <w:rsid w:val="00463402"/>
    <w:rsid w:val="00464AC3"/>
    <w:rsid w:val="0046535A"/>
    <w:rsid w:val="0046670D"/>
    <w:rsid w:val="004668FC"/>
    <w:rsid w:val="004731EE"/>
    <w:rsid w:val="0047430A"/>
    <w:rsid w:val="0047435C"/>
    <w:rsid w:val="0047537E"/>
    <w:rsid w:val="004755C0"/>
    <w:rsid w:val="00480455"/>
    <w:rsid w:val="0048319A"/>
    <w:rsid w:val="0048444C"/>
    <w:rsid w:val="0048670F"/>
    <w:rsid w:val="004867CF"/>
    <w:rsid w:val="00486FAE"/>
    <w:rsid w:val="004920DF"/>
    <w:rsid w:val="004936E4"/>
    <w:rsid w:val="00493B8C"/>
    <w:rsid w:val="00493EED"/>
    <w:rsid w:val="00497168"/>
    <w:rsid w:val="00497464"/>
    <w:rsid w:val="00497769"/>
    <w:rsid w:val="00497E0B"/>
    <w:rsid w:val="004A0ED5"/>
    <w:rsid w:val="004A1806"/>
    <w:rsid w:val="004A24EE"/>
    <w:rsid w:val="004A3BC8"/>
    <w:rsid w:val="004A517F"/>
    <w:rsid w:val="004A5D50"/>
    <w:rsid w:val="004A65A0"/>
    <w:rsid w:val="004B2E8E"/>
    <w:rsid w:val="004B3BA9"/>
    <w:rsid w:val="004B68F0"/>
    <w:rsid w:val="004C3326"/>
    <w:rsid w:val="004C48D2"/>
    <w:rsid w:val="004D135E"/>
    <w:rsid w:val="004D5D1E"/>
    <w:rsid w:val="004D6C4E"/>
    <w:rsid w:val="004D7ED3"/>
    <w:rsid w:val="004E016D"/>
    <w:rsid w:val="004E171A"/>
    <w:rsid w:val="004E2897"/>
    <w:rsid w:val="004E3E20"/>
    <w:rsid w:val="004E3FEC"/>
    <w:rsid w:val="004E42F4"/>
    <w:rsid w:val="004E55A1"/>
    <w:rsid w:val="004F1438"/>
    <w:rsid w:val="004F1585"/>
    <w:rsid w:val="004F33CE"/>
    <w:rsid w:val="004F3BF2"/>
    <w:rsid w:val="004F5192"/>
    <w:rsid w:val="004F6606"/>
    <w:rsid w:val="004F6CEB"/>
    <w:rsid w:val="004F76C2"/>
    <w:rsid w:val="00500D75"/>
    <w:rsid w:val="005017C6"/>
    <w:rsid w:val="0050288F"/>
    <w:rsid w:val="00503981"/>
    <w:rsid w:val="0050534A"/>
    <w:rsid w:val="00506217"/>
    <w:rsid w:val="00513BD2"/>
    <w:rsid w:val="00513F59"/>
    <w:rsid w:val="005145A5"/>
    <w:rsid w:val="005157D4"/>
    <w:rsid w:val="005167B1"/>
    <w:rsid w:val="00516B01"/>
    <w:rsid w:val="00517097"/>
    <w:rsid w:val="005232E9"/>
    <w:rsid w:val="005234D2"/>
    <w:rsid w:val="005243FF"/>
    <w:rsid w:val="00524FD8"/>
    <w:rsid w:val="005266D4"/>
    <w:rsid w:val="0052706B"/>
    <w:rsid w:val="005302FD"/>
    <w:rsid w:val="0053598E"/>
    <w:rsid w:val="00535D21"/>
    <w:rsid w:val="0053609B"/>
    <w:rsid w:val="0053766F"/>
    <w:rsid w:val="00537C98"/>
    <w:rsid w:val="00540707"/>
    <w:rsid w:val="0054284F"/>
    <w:rsid w:val="005442D9"/>
    <w:rsid w:val="005467E9"/>
    <w:rsid w:val="0055008C"/>
    <w:rsid w:val="00550A1C"/>
    <w:rsid w:val="00550D2A"/>
    <w:rsid w:val="00552160"/>
    <w:rsid w:val="00552B71"/>
    <w:rsid w:val="00554921"/>
    <w:rsid w:val="00555273"/>
    <w:rsid w:val="00555FAC"/>
    <w:rsid w:val="00556E69"/>
    <w:rsid w:val="00560343"/>
    <w:rsid w:val="0056325D"/>
    <w:rsid w:val="005637D0"/>
    <w:rsid w:val="00565AFB"/>
    <w:rsid w:val="00565E59"/>
    <w:rsid w:val="0056689A"/>
    <w:rsid w:val="00567381"/>
    <w:rsid w:val="00567A20"/>
    <w:rsid w:val="00570D42"/>
    <w:rsid w:val="005735CA"/>
    <w:rsid w:val="00573EFC"/>
    <w:rsid w:val="00574220"/>
    <w:rsid w:val="00574C08"/>
    <w:rsid w:val="00576997"/>
    <w:rsid w:val="00580247"/>
    <w:rsid w:val="005805BA"/>
    <w:rsid w:val="005807CE"/>
    <w:rsid w:val="005807E3"/>
    <w:rsid w:val="00583178"/>
    <w:rsid w:val="00583FA8"/>
    <w:rsid w:val="0058449A"/>
    <w:rsid w:val="005867A7"/>
    <w:rsid w:val="00587001"/>
    <w:rsid w:val="0059079B"/>
    <w:rsid w:val="00592AC9"/>
    <w:rsid w:val="00592EDA"/>
    <w:rsid w:val="00594314"/>
    <w:rsid w:val="005950F2"/>
    <w:rsid w:val="0059761A"/>
    <w:rsid w:val="005A1BB9"/>
    <w:rsid w:val="005A3B2C"/>
    <w:rsid w:val="005A461B"/>
    <w:rsid w:val="005A4784"/>
    <w:rsid w:val="005A5D0A"/>
    <w:rsid w:val="005B04BB"/>
    <w:rsid w:val="005B10E5"/>
    <w:rsid w:val="005B40DE"/>
    <w:rsid w:val="005B57AE"/>
    <w:rsid w:val="005B5B7E"/>
    <w:rsid w:val="005B5EC1"/>
    <w:rsid w:val="005B69CC"/>
    <w:rsid w:val="005C1419"/>
    <w:rsid w:val="005C170C"/>
    <w:rsid w:val="005C224E"/>
    <w:rsid w:val="005C3C98"/>
    <w:rsid w:val="005C60B5"/>
    <w:rsid w:val="005D13CB"/>
    <w:rsid w:val="005D30F2"/>
    <w:rsid w:val="005D3C48"/>
    <w:rsid w:val="005D3FBA"/>
    <w:rsid w:val="005D41B6"/>
    <w:rsid w:val="005D4BDC"/>
    <w:rsid w:val="005E03D1"/>
    <w:rsid w:val="005E0FB9"/>
    <w:rsid w:val="005E10B0"/>
    <w:rsid w:val="005E1B52"/>
    <w:rsid w:val="005E331C"/>
    <w:rsid w:val="005E46C9"/>
    <w:rsid w:val="005E4CD8"/>
    <w:rsid w:val="005E4EA2"/>
    <w:rsid w:val="005E5941"/>
    <w:rsid w:val="005F23D4"/>
    <w:rsid w:val="005F399D"/>
    <w:rsid w:val="005F4B31"/>
    <w:rsid w:val="005F5349"/>
    <w:rsid w:val="005F538D"/>
    <w:rsid w:val="005F582E"/>
    <w:rsid w:val="005F70AD"/>
    <w:rsid w:val="00600303"/>
    <w:rsid w:val="00601C59"/>
    <w:rsid w:val="00602DCE"/>
    <w:rsid w:val="006035DF"/>
    <w:rsid w:val="00611211"/>
    <w:rsid w:val="00612B24"/>
    <w:rsid w:val="00612C86"/>
    <w:rsid w:val="006141D5"/>
    <w:rsid w:val="0061527B"/>
    <w:rsid w:val="00615569"/>
    <w:rsid w:val="006177CF"/>
    <w:rsid w:val="006217CF"/>
    <w:rsid w:val="00622B38"/>
    <w:rsid w:val="00623A47"/>
    <w:rsid w:val="006241DC"/>
    <w:rsid w:val="00625B31"/>
    <w:rsid w:val="00626DF5"/>
    <w:rsid w:val="00630E57"/>
    <w:rsid w:val="00631E86"/>
    <w:rsid w:val="0063244E"/>
    <w:rsid w:val="00633360"/>
    <w:rsid w:val="00633CEE"/>
    <w:rsid w:val="00633FF4"/>
    <w:rsid w:val="0063618A"/>
    <w:rsid w:val="006413E5"/>
    <w:rsid w:val="00641615"/>
    <w:rsid w:val="00643DDD"/>
    <w:rsid w:val="00645A20"/>
    <w:rsid w:val="00647A37"/>
    <w:rsid w:val="00650676"/>
    <w:rsid w:val="00650B23"/>
    <w:rsid w:val="0065107B"/>
    <w:rsid w:val="00651472"/>
    <w:rsid w:val="006519BE"/>
    <w:rsid w:val="0065579C"/>
    <w:rsid w:val="006573C7"/>
    <w:rsid w:val="0065790C"/>
    <w:rsid w:val="00657DBB"/>
    <w:rsid w:val="00662C27"/>
    <w:rsid w:val="00663CB8"/>
    <w:rsid w:val="00663EB1"/>
    <w:rsid w:val="00664666"/>
    <w:rsid w:val="0066498E"/>
    <w:rsid w:val="00671250"/>
    <w:rsid w:val="006717D3"/>
    <w:rsid w:val="00673560"/>
    <w:rsid w:val="00676D97"/>
    <w:rsid w:val="006824C1"/>
    <w:rsid w:val="00682DC8"/>
    <w:rsid w:val="00683F12"/>
    <w:rsid w:val="00687079"/>
    <w:rsid w:val="00687615"/>
    <w:rsid w:val="00687660"/>
    <w:rsid w:val="0069031A"/>
    <w:rsid w:val="00691B43"/>
    <w:rsid w:val="00693CD6"/>
    <w:rsid w:val="00694147"/>
    <w:rsid w:val="006947C6"/>
    <w:rsid w:val="00694C2F"/>
    <w:rsid w:val="00696336"/>
    <w:rsid w:val="006968EC"/>
    <w:rsid w:val="00697B14"/>
    <w:rsid w:val="006A0813"/>
    <w:rsid w:val="006A2CF9"/>
    <w:rsid w:val="006A458F"/>
    <w:rsid w:val="006A4B00"/>
    <w:rsid w:val="006A52C7"/>
    <w:rsid w:val="006A5509"/>
    <w:rsid w:val="006A67EE"/>
    <w:rsid w:val="006A74E1"/>
    <w:rsid w:val="006A77CF"/>
    <w:rsid w:val="006B11F1"/>
    <w:rsid w:val="006B52E4"/>
    <w:rsid w:val="006B53ED"/>
    <w:rsid w:val="006B684A"/>
    <w:rsid w:val="006B6B04"/>
    <w:rsid w:val="006B7BBA"/>
    <w:rsid w:val="006C07A7"/>
    <w:rsid w:val="006C1773"/>
    <w:rsid w:val="006C1806"/>
    <w:rsid w:val="006C2630"/>
    <w:rsid w:val="006C58EE"/>
    <w:rsid w:val="006C629A"/>
    <w:rsid w:val="006C6DF0"/>
    <w:rsid w:val="006C7DCC"/>
    <w:rsid w:val="006D1341"/>
    <w:rsid w:val="006D4714"/>
    <w:rsid w:val="006D71F9"/>
    <w:rsid w:val="006D72F8"/>
    <w:rsid w:val="006D7320"/>
    <w:rsid w:val="006E1055"/>
    <w:rsid w:val="006E12F4"/>
    <w:rsid w:val="006E48B1"/>
    <w:rsid w:val="006E7CF5"/>
    <w:rsid w:val="006F0044"/>
    <w:rsid w:val="006F01A5"/>
    <w:rsid w:val="006F1BEF"/>
    <w:rsid w:val="006F26F5"/>
    <w:rsid w:val="006F28F6"/>
    <w:rsid w:val="006F4643"/>
    <w:rsid w:val="006F4C2F"/>
    <w:rsid w:val="006F54CF"/>
    <w:rsid w:val="006F6C88"/>
    <w:rsid w:val="00701EE7"/>
    <w:rsid w:val="007023CB"/>
    <w:rsid w:val="007025E7"/>
    <w:rsid w:val="00702C0E"/>
    <w:rsid w:val="0070510B"/>
    <w:rsid w:val="00705827"/>
    <w:rsid w:val="007061C9"/>
    <w:rsid w:val="00706723"/>
    <w:rsid w:val="00707187"/>
    <w:rsid w:val="0071140A"/>
    <w:rsid w:val="007122A5"/>
    <w:rsid w:val="00713424"/>
    <w:rsid w:val="007146BF"/>
    <w:rsid w:val="007149C4"/>
    <w:rsid w:val="00715902"/>
    <w:rsid w:val="00716D99"/>
    <w:rsid w:val="00721AFF"/>
    <w:rsid w:val="0072250A"/>
    <w:rsid w:val="007239C2"/>
    <w:rsid w:val="00724569"/>
    <w:rsid w:val="00724E27"/>
    <w:rsid w:val="00730B07"/>
    <w:rsid w:val="007314D0"/>
    <w:rsid w:val="00731DE3"/>
    <w:rsid w:val="00732358"/>
    <w:rsid w:val="00734878"/>
    <w:rsid w:val="00737C50"/>
    <w:rsid w:val="00742978"/>
    <w:rsid w:val="00743842"/>
    <w:rsid w:val="00743C5B"/>
    <w:rsid w:val="00744296"/>
    <w:rsid w:val="007501DB"/>
    <w:rsid w:val="00752BBC"/>
    <w:rsid w:val="007531B4"/>
    <w:rsid w:val="007556A7"/>
    <w:rsid w:val="00761F99"/>
    <w:rsid w:val="00762688"/>
    <w:rsid w:val="007641B3"/>
    <w:rsid w:val="00766636"/>
    <w:rsid w:val="007677B5"/>
    <w:rsid w:val="00770FB7"/>
    <w:rsid w:val="00771351"/>
    <w:rsid w:val="00771D4B"/>
    <w:rsid w:val="00772157"/>
    <w:rsid w:val="007753F3"/>
    <w:rsid w:val="007779BC"/>
    <w:rsid w:val="00781CC7"/>
    <w:rsid w:val="00782E29"/>
    <w:rsid w:val="0078382B"/>
    <w:rsid w:val="00784445"/>
    <w:rsid w:val="00785F00"/>
    <w:rsid w:val="0078785E"/>
    <w:rsid w:val="00790DA5"/>
    <w:rsid w:val="00794C0C"/>
    <w:rsid w:val="007957E0"/>
    <w:rsid w:val="0079776E"/>
    <w:rsid w:val="00797EF9"/>
    <w:rsid w:val="00797F91"/>
    <w:rsid w:val="007A0FEA"/>
    <w:rsid w:val="007A285A"/>
    <w:rsid w:val="007A2AB6"/>
    <w:rsid w:val="007A5B85"/>
    <w:rsid w:val="007B065A"/>
    <w:rsid w:val="007B0814"/>
    <w:rsid w:val="007B32D0"/>
    <w:rsid w:val="007B5011"/>
    <w:rsid w:val="007B646B"/>
    <w:rsid w:val="007B7CFD"/>
    <w:rsid w:val="007C0AE1"/>
    <w:rsid w:val="007C5913"/>
    <w:rsid w:val="007C680F"/>
    <w:rsid w:val="007D0A22"/>
    <w:rsid w:val="007D4540"/>
    <w:rsid w:val="007D525A"/>
    <w:rsid w:val="007D5A5E"/>
    <w:rsid w:val="007D66C1"/>
    <w:rsid w:val="007D6B18"/>
    <w:rsid w:val="007D6F12"/>
    <w:rsid w:val="007D72A3"/>
    <w:rsid w:val="007E1719"/>
    <w:rsid w:val="007E2991"/>
    <w:rsid w:val="007E2CBD"/>
    <w:rsid w:val="007E3AB0"/>
    <w:rsid w:val="007E40CE"/>
    <w:rsid w:val="007E42F7"/>
    <w:rsid w:val="007E45D4"/>
    <w:rsid w:val="007E56EA"/>
    <w:rsid w:val="007E6A4A"/>
    <w:rsid w:val="007E6A4B"/>
    <w:rsid w:val="007F0930"/>
    <w:rsid w:val="007F1369"/>
    <w:rsid w:val="007F4C63"/>
    <w:rsid w:val="007F4DBA"/>
    <w:rsid w:val="007F6D09"/>
    <w:rsid w:val="00800B01"/>
    <w:rsid w:val="00800FC2"/>
    <w:rsid w:val="0080132D"/>
    <w:rsid w:val="00801FF2"/>
    <w:rsid w:val="008030DF"/>
    <w:rsid w:val="008034E2"/>
    <w:rsid w:val="00804245"/>
    <w:rsid w:val="00805826"/>
    <w:rsid w:val="00805F5D"/>
    <w:rsid w:val="0080711B"/>
    <w:rsid w:val="00807D99"/>
    <w:rsid w:val="0081171B"/>
    <w:rsid w:val="00812029"/>
    <w:rsid w:val="0081444B"/>
    <w:rsid w:val="00820889"/>
    <w:rsid w:val="0082194A"/>
    <w:rsid w:val="00821C63"/>
    <w:rsid w:val="008221C5"/>
    <w:rsid w:val="008255CF"/>
    <w:rsid w:val="00825DFC"/>
    <w:rsid w:val="008265BF"/>
    <w:rsid w:val="00826812"/>
    <w:rsid w:val="00826823"/>
    <w:rsid w:val="00826CCB"/>
    <w:rsid w:val="00827581"/>
    <w:rsid w:val="0083019D"/>
    <w:rsid w:val="008312F6"/>
    <w:rsid w:val="008320AB"/>
    <w:rsid w:val="008322D2"/>
    <w:rsid w:val="00833899"/>
    <w:rsid w:val="0083410B"/>
    <w:rsid w:val="0083514A"/>
    <w:rsid w:val="0083603E"/>
    <w:rsid w:val="0083760C"/>
    <w:rsid w:val="00837FAB"/>
    <w:rsid w:val="0084330A"/>
    <w:rsid w:val="008435E7"/>
    <w:rsid w:val="00844937"/>
    <w:rsid w:val="008476E1"/>
    <w:rsid w:val="008521D4"/>
    <w:rsid w:val="00856358"/>
    <w:rsid w:val="00857768"/>
    <w:rsid w:val="00857AB0"/>
    <w:rsid w:val="00860240"/>
    <w:rsid w:val="00860ED5"/>
    <w:rsid w:val="00861464"/>
    <w:rsid w:val="00861E1E"/>
    <w:rsid w:val="00862731"/>
    <w:rsid w:val="0086279F"/>
    <w:rsid w:val="0086303E"/>
    <w:rsid w:val="008637CE"/>
    <w:rsid w:val="008651FC"/>
    <w:rsid w:val="00867747"/>
    <w:rsid w:val="00873273"/>
    <w:rsid w:val="00874990"/>
    <w:rsid w:val="00876F93"/>
    <w:rsid w:val="0087707F"/>
    <w:rsid w:val="00881E55"/>
    <w:rsid w:val="00892A7F"/>
    <w:rsid w:val="00894F4D"/>
    <w:rsid w:val="00895CEA"/>
    <w:rsid w:val="008974C1"/>
    <w:rsid w:val="00897A55"/>
    <w:rsid w:val="008A05C3"/>
    <w:rsid w:val="008A0861"/>
    <w:rsid w:val="008A1384"/>
    <w:rsid w:val="008A318B"/>
    <w:rsid w:val="008A35C1"/>
    <w:rsid w:val="008A5034"/>
    <w:rsid w:val="008A5964"/>
    <w:rsid w:val="008A62F1"/>
    <w:rsid w:val="008A7032"/>
    <w:rsid w:val="008A79ED"/>
    <w:rsid w:val="008B0CA9"/>
    <w:rsid w:val="008C0E4E"/>
    <w:rsid w:val="008C1322"/>
    <w:rsid w:val="008C1512"/>
    <w:rsid w:val="008C2CCE"/>
    <w:rsid w:val="008C4E59"/>
    <w:rsid w:val="008C568D"/>
    <w:rsid w:val="008C67D9"/>
    <w:rsid w:val="008C6C77"/>
    <w:rsid w:val="008C6EEF"/>
    <w:rsid w:val="008C77F0"/>
    <w:rsid w:val="008C7EDB"/>
    <w:rsid w:val="008D082E"/>
    <w:rsid w:val="008D1BA1"/>
    <w:rsid w:val="008D1BFB"/>
    <w:rsid w:val="008D200F"/>
    <w:rsid w:val="008D297C"/>
    <w:rsid w:val="008D2F63"/>
    <w:rsid w:val="008D6B0D"/>
    <w:rsid w:val="008D7580"/>
    <w:rsid w:val="008E11E0"/>
    <w:rsid w:val="008E17BA"/>
    <w:rsid w:val="008E1DC9"/>
    <w:rsid w:val="008E32CA"/>
    <w:rsid w:val="008E438E"/>
    <w:rsid w:val="008E758C"/>
    <w:rsid w:val="008F091C"/>
    <w:rsid w:val="008F0CA0"/>
    <w:rsid w:val="008F1055"/>
    <w:rsid w:val="008F1170"/>
    <w:rsid w:val="008F28CA"/>
    <w:rsid w:val="008F55CC"/>
    <w:rsid w:val="008F6818"/>
    <w:rsid w:val="008F6954"/>
    <w:rsid w:val="0090096B"/>
    <w:rsid w:val="00901E24"/>
    <w:rsid w:val="009026C8"/>
    <w:rsid w:val="00903303"/>
    <w:rsid w:val="009037A7"/>
    <w:rsid w:val="00905B59"/>
    <w:rsid w:val="00905CED"/>
    <w:rsid w:val="00906A07"/>
    <w:rsid w:val="00910DA1"/>
    <w:rsid w:val="009127CF"/>
    <w:rsid w:val="00912B40"/>
    <w:rsid w:val="0091416D"/>
    <w:rsid w:val="009142E3"/>
    <w:rsid w:val="00914319"/>
    <w:rsid w:val="00914E82"/>
    <w:rsid w:val="00914EC4"/>
    <w:rsid w:val="00915624"/>
    <w:rsid w:val="0092116A"/>
    <w:rsid w:val="00923A94"/>
    <w:rsid w:val="0092562A"/>
    <w:rsid w:val="00925F59"/>
    <w:rsid w:val="00930497"/>
    <w:rsid w:val="00930CB0"/>
    <w:rsid w:val="00930E2A"/>
    <w:rsid w:val="00933028"/>
    <w:rsid w:val="00933308"/>
    <w:rsid w:val="00935F30"/>
    <w:rsid w:val="0093632F"/>
    <w:rsid w:val="00936CEA"/>
    <w:rsid w:val="0094362E"/>
    <w:rsid w:val="00946A2F"/>
    <w:rsid w:val="00947EC6"/>
    <w:rsid w:val="00950FFC"/>
    <w:rsid w:val="009511CC"/>
    <w:rsid w:val="00951599"/>
    <w:rsid w:val="00951B66"/>
    <w:rsid w:val="00951BE4"/>
    <w:rsid w:val="00953661"/>
    <w:rsid w:val="00954001"/>
    <w:rsid w:val="0095437B"/>
    <w:rsid w:val="009551CA"/>
    <w:rsid w:val="00956629"/>
    <w:rsid w:val="009623CE"/>
    <w:rsid w:val="0096276D"/>
    <w:rsid w:val="00962FEF"/>
    <w:rsid w:val="00963177"/>
    <w:rsid w:val="009632EF"/>
    <w:rsid w:val="009661FA"/>
    <w:rsid w:val="009676F3"/>
    <w:rsid w:val="0097021E"/>
    <w:rsid w:val="00970522"/>
    <w:rsid w:val="00970B06"/>
    <w:rsid w:val="00971667"/>
    <w:rsid w:val="00971E6F"/>
    <w:rsid w:val="00972B20"/>
    <w:rsid w:val="0097406E"/>
    <w:rsid w:val="00976374"/>
    <w:rsid w:val="009771C6"/>
    <w:rsid w:val="0097742F"/>
    <w:rsid w:val="00980DB4"/>
    <w:rsid w:val="009830FE"/>
    <w:rsid w:val="00994814"/>
    <w:rsid w:val="009A24B6"/>
    <w:rsid w:val="009A2FA0"/>
    <w:rsid w:val="009A355C"/>
    <w:rsid w:val="009A5E38"/>
    <w:rsid w:val="009A5E70"/>
    <w:rsid w:val="009A7A1A"/>
    <w:rsid w:val="009B0241"/>
    <w:rsid w:val="009B081C"/>
    <w:rsid w:val="009B2112"/>
    <w:rsid w:val="009B457A"/>
    <w:rsid w:val="009B7038"/>
    <w:rsid w:val="009B7D53"/>
    <w:rsid w:val="009C0745"/>
    <w:rsid w:val="009C0A7F"/>
    <w:rsid w:val="009C2561"/>
    <w:rsid w:val="009C34B0"/>
    <w:rsid w:val="009C4439"/>
    <w:rsid w:val="009C4E28"/>
    <w:rsid w:val="009C5522"/>
    <w:rsid w:val="009C579B"/>
    <w:rsid w:val="009C60CF"/>
    <w:rsid w:val="009C6946"/>
    <w:rsid w:val="009C7BBD"/>
    <w:rsid w:val="009C7ECA"/>
    <w:rsid w:val="009D0239"/>
    <w:rsid w:val="009D11AF"/>
    <w:rsid w:val="009D15D6"/>
    <w:rsid w:val="009D1B33"/>
    <w:rsid w:val="009D3477"/>
    <w:rsid w:val="009D6826"/>
    <w:rsid w:val="009D793A"/>
    <w:rsid w:val="009E19F3"/>
    <w:rsid w:val="009E35DB"/>
    <w:rsid w:val="009E58B2"/>
    <w:rsid w:val="009E74C8"/>
    <w:rsid w:val="009E7BBE"/>
    <w:rsid w:val="009F034E"/>
    <w:rsid w:val="009F2BF4"/>
    <w:rsid w:val="009F2F01"/>
    <w:rsid w:val="009F3D7A"/>
    <w:rsid w:val="009F3FFB"/>
    <w:rsid w:val="009F453D"/>
    <w:rsid w:val="009F62E6"/>
    <w:rsid w:val="009F70EA"/>
    <w:rsid w:val="00A01A8C"/>
    <w:rsid w:val="00A04E7E"/>
    <w:rsid w:val="00A07737"/>
    <w:rsid w:val="00A10634"/>
    <w:rsid w:val="00A11AF6"/>
    <w:rsid w:val="00A11E8C"/>
    <w:rsid w:val="00A166AB"/>
    <w:rsid w:val="00A16786"/>
    <w:rsid w:val="00A20DE1"/>
    <w:rsid w:val="00A21B33"/>
    <w:rsid w:val="00A21FCC"/>
    <w:rsid w:val="00A2353D"/>
    <w:rsid w:val="00A23B1D"/>
    <w:rsid w:val="00A2572E"/>
    <w:rsid w:val="00A265E2"/>
    <w:rsid w:val="00A26C95"/>
    <w:rsid w:val="00A27223"/>
    <w:rsid w:val="00A27FFC"/>
    <w:rsid w:val="00A328B2"/>
    <w:rsid w:val="00A3349B"/>
    <w:rsid w:val="00A34AA1"/>
    <w:rsid w:val="00A34E09"/>
    <w:rsid w:val="00A37678"/>
    <w:rsid w:val="00A4076A"/>
    <w:rsid w:val="00A407B0"/>
    <w:rsid w:val="00A40940"/>
    <w:rsid w:val="00A42BE8"/>
    <w:rsid w:val="00A43A1C"/>
    <w:rsid w:val="00A43A60"/>
    <w:rsid w:val="00A43B72"/>
    <w:rsid w:val="00A45A67"/>
    <w:rsid w:val="00A55A2A"/>
    <w:rsid w:val="00A56A86"/>
    <w:rsid w:val="00A57CE0"/>
    <w:rsid w:val="00A6099D"/>
    <w:rsid w:val="00A61864"/>
    <w:rsid w:val="00A63362"/>
    <w:rsid w:val="00A64A40"/>
    <w:rsid w:val="00A65518"/>
    <w:rsid w:val="00A672B0"/>
    <w:rsid w:val="00A70B64"/>
    <w:rsid w:val="00A71008"/>
    <w:rsid w:val="00A71F1B"/>
    <w:rsid w:val="00A71F9D"/>
    <w:rsid w:val="00A72357"/>
    <w:rsid w:val="00A72D64"/>
    <w:rsid w:val="00A73195"/>
    <w:rsid w:val="00A73849"/>
    <w:rsid w:val="00A7396C"/>
    <w:rsid w:val="00A73A89"/>
    <w:rsid w:val="00A75DBD"/>
    <w:rsid w:val="00A76363"/>
    <w:rsid w:val="00A76B7F"/>
    <w:rsid w:val="00A77645"/>
    <w:rsid w:val="00A818AB"/>
    <w:rsid w:val="00A85087"/>
    <w:rsid w:val="00A87FE1"/>
    <w:rsid w:val="00A914DE"/>
    <w:rsid w:val="00A93AB9"/>
    <w:rsid w:val="00A9490A"/>
    <w:rsid w:val="00A9494F"/>
    <w:rsid w:val="00A9688B"/>
    <w:rsid w:val="00A96CFC"/>
    <w:rsid w:val="00A97001"/>
    <w:rsid w:val="00AA060C"/>
    <w:rsid w:val="00AA1138"/>
    <w:rsid w:val="00AA14D9"/>
    <w:rsid w:val="00AA4D6F"/>
    <w:rsid w:val="00AA6665"/>
    <w:rsid w:val="00AB064D"/>
    <w:rsid w:val="00AB4805"/>
    <w:rsid w:val="00AB631B"/>
    <w:rsid w:val="00AC11BE"/>
    <w:rsid w:val="00AC1F57"/>
    <w:rsid w:val="00AC355E"/>
    <w:rsid w:val="00AD1432"/>
    <w:rsid w:val="00AD1DA3"/>
    <w:rsid w:val="00AD2F5E"/>
    <w:rsid w:val="00AD41F4"/>
    <w:rsid w:val="00AD508C"/>
    <w:rsid w:val="00AD7A5C"/>
    <w:rsid w:val="00AD7D7E"/>
    <w:rsid w:val="00AE03CF"/>
    <w:rsid w:val="00AE1259"/>
    <w:rsid w:val="00AE2314"/>
    <w:rsid w:val="00AE291E"/>
    <w:rsid w:val="00AE3B8D"/>
    <w:rsid w:val="00AF0F61"/>
    <w:rsid w:val="00AF646D"/>
    <w:rsid w:val="00AF66FA"/>
    <w:rsid w:val="00B02C6B"/>
    <w:rsid w:val="00B04E0C"/>
    <w:rsid w:val="00B0525C"/>
    <w:rsid w:val="00B05E5F"/>
    <w:rsid w:val="00B10688"/>
    <w:rsid w:val="00B15C82"/>
    <w:rsid w:val="00B1600F"/>
    <w:rsid w:val="00B16AA9"/>
    <w:rsid w:val="00B200C6"/>
    <w:rsid w:val="00B23C9F"/>
    <w:rsid w:val="00B318DF"/>
    <w:rsid w:val="00B3382D"/>
    <w:rsid w:val="00B3452F"/>
    <w:rsid w:val="00B35187"/>
    <w:rsid w:val="00B37E71"/>
    <w:rsid w:val="00B402FD"/>
    <w:rsid w:val="00B40547"/>
    <w:rsid w:val="00B424B0"/>
    <w:rsid w:val="00B433CF"/>
    <w:rsid w:val="00B43A16"/>
    <w:rsid w:val="00B463B0"/>
    <w:rsid w:val="00B46D8A"/>
    <w:rsid w:val="00B5385B"/>
    <w:rsid w:val="00B557C1"/>
    <w:rsid w:val="00B57890"/>
    <w:rsid w:val="00B604EE"/>
    <w:rsid w:val="00B60E8D"/>
    <w:rsid w:val="00B62C84"/>
    <w:rsid w:val="00B62CD0"/>
    <w:rsid w:val="00B636A6"/>
    <w:rsid w:val="00B63F59"/>
    <w:rsid w:val="00B640B8"/>
    <w:rsid w:val="00B64246"/>
    <w:rsid w:val="00B67FEB"/>
    <w:rsid w:val="00B701D9"/>
    <w:rsid w:val="00B714EA"/>
    <w:rsid w:val="00B74035"/>
    <w:rsid w:val="00B74855"/>
    <w:rsid w:val="00B74A00"/>
    <w:rsid w:val="00B74DA4"/>
    <w:rsid w:val="00B75BA9"/>
    <w:rsid w:val="00B75EE1"/>
    <w:rsid w:val="00B817E4"/>
    <w:rsid w:val="00B82764"/>
    <w:rsid w:val="00B83803"/>
    <w:rsid w:val="00B8507D"/>
    <w:rsid w:val="00B8555D"/>
    <w:rsid w:val="00B8650D"/>
    <w:rsid w:val="00B87DEC"/>
    <w:rsid w:val="00B918AF"/>
    <w:rsid w:val="00B93020"/>
    <w:rsid w:val="00B93A10"/>
    <w:rsid w:val="00B93A2D"/>
    <w:rsid w:val="00B942C7"/>
    <w:rsid w:val="00B94F35"/>
    <w:rsid w:val="00B961C5"/>
    <w:rsid w:val="00BA2D28"/>
    <w:rsid w:val="00BA37D7"/>
    <w:rsid w:val="00BA3C54"/>
    <w:rsid w:val="00BA3F10"/>
    <w:rsid w:val="00BA4550"/>
    <w:rsid w:val="00BA573B"/>
    <w:rsid w:val="00BA6A99"/>
    <w:rsid w:val="00BA7A6B"/>
    <w:rsid w:val="00BA7CCB"/>
    <w:rsid w:val="00BB1A09"/>
    <w:rsid w:val="00BB2F91"/>
    <w:rsid w:val="00BB3A0E"/>
    <w:rsid w:val="00BB4C5B"/>
    <w:rsid w:val="00BB5E63"/>
    <w:rsid w:val="00BB7286"/>
    <w:rsid w:val="00BC0C38"/>
    <w:rsid w:val="00BC15B1"/>
    <w:rsid w:val="00BC430D"/>
    <w:rsid w:val="00BC4722"/>
    <w:rsid w:val="00BC7CFA"/>
    <w:rsid w:val="00BD08D8"/>
    <w:rsid w:val="00BD2EB3"/>
    <w:rsid w:val="00BD35CD"/>
    <w:rsid w:val="00BD38AE"/>
    <w:rsid w:val="00BD7EC9"/>
    <w:rsid w:val="00BE07D7"/>
    <w:rsid w:val="00BE0EDB"/>
    <w:rsid w:val="00BE188F"/>
    <w:rsid w:val="00BE1952"/>
    <w:rsid w:val="00BE4F83"/>
    <w:rsid w:val="00BE6033"/>
    <w:rsid w:val="00BF0ECF"/>
    <w:rsid w:val="00BF1FC4"/>
    <w:rsid w:val="00C0045D"/>
    <w:rsid w:val="00C12492"/>
    <w:rsid w:val="00C126A2"/>
    <w:rsid w:val="00C148A0"/>
    <w:rsid w:val="00C1515B"/>
    <w:rsid w:val="00C15477"/>
    <w:rsid w:val="00C20580"/>
    <w:rsid w:val="00C20F37"/>
    <w:rsid w:val="00C23429"/>
    <w:rsid w:val="00C31B44"/>
    <w:rsid w:val="00C344AE"/>
    <w:rsid w:val="00C34F3F"/>
    <w:rsid w:val="00C351F4"/>
    <w:rsid w:val="00C35AE8"/>
    <w:rsid w:val="00C36A5C"/>
    <w:rsid w:val="00C37217"/>
    <w:rsid w:val="00C37751"/>
    <w:rsid w:val="00C40169"/>
    <w:rsid w:val="00C40B58"/>
    <w:rsid w:val="00C417D8"/>
    <w:rsid w:val="00C44A03"/>
    <w:rsid w:val="00C45B60"/>
    <w:rsid w:val="00C4676D"/>
    <w:rsid w:val="00C504FA"/>
    <w:rsid w:val="00C50AC1"/>
    <w:rsid w:val="00C51264"/>
    <w:rsid w:val="00C56755"/>
    <w:rsid w:val="00C604A3"/>
    <w:rsid w:val="00C6187B"/>
    <w:rsid w:val="00C65DDD"/>
    <w:rsid w:val="00C66605"/>
    <w:rsid w:val="00C66B6F"/>
    <w:rsid w:val="00C66DAF"/>
    <w:rsid w:val="00C66F6B"/>
    <w:rsid w:val="00C67078"/>
    <w:rsid w:val="00C704FD"/>
    <w:rsid w:val="00C7204C"/>
    <w:rsid w:val="00C7357E"/>
    <w:rsid w:val="00C77413"/>
    <w:rsid w:val="00C808DF"/>
    <w:rsid w:val="00C8577D"/>
    <w:rsid w:val="00C90CEA"/>
    <w:rsid w:val="00C91E2D"/>
    <w:rsid w:val="00C92009"/>
    <w:rsid w:val="00C92B37"/>
    <w:rsid w:val="00C92F46"/>
    <w:rsid w:val="00C93520"/>
    <w:rsid w:val="00C94936"/>
    <w:rsid w:val="00C97A39"/>
    <w:rsid w:val="00CA0764"/>
    <w:rsid w:val="00CA09B8"/>
    <w:rsid w:val="00CA0B91"/>
    <w:rsid w:val="00CA1505"/>
    <w:rsid w:val="00CA15DF"/>
    <w:rsid w:val="00CA3A88"/>
    <w:rsid w:val="00CB18B5"/>
    <w:rsid w:val="00CB219B"/>
    <w:rsid w:val="00CB504A"/>
    <w:rsid w:val="00CB5CD1"/>
    <w:rsid w:val="00CB5F64"/>
    <w:rsid w:val="00CC31A2"/>
    <w:rsid w:val="00CC4577"/>
    <w:rsid w:val="00CC4B92"/>
    <w:rsid w:val="00CC524E"/>
    <w:rsid w:val="00CC775B"/>
    <w:rsid w:val="00CD2D37"/>
    <w:rsid w:val="00CD30FA"/>
    <w:rsid w:val="00CD4954"/>
    <w:rsid w:val="00CD7470"/>
    <w:rsid w:val="00CD7906"/>
    <w:rsid w:val="00CE15B7"/>
    <w:rsid w:val="00CE18B9"/>
    <w:rsid w:val="00CE3691"/>
    <w:rsid w:val="00CE3800"/>
    <w:rsid w:val="00CE49EA"/>
    <w:rsid w:val="00CE751C"/>
    <w:rsid w:val="00CE7560"/>
    <w:rsid w:val="00CE79D1"/>
    <w:rsid w:val="00CF04E7"/>
    <w:rsid w:val="00CF1A32"/>
    <w:rsid w:val="00CF1B91"/>
    <w:rsid w:val="00CF5E52"/>
    <w:rsid w:val="00CF5FC4"/>
    <w:rsid w:val="00CF627F"/>
    <w:rsid w:val="00CF7E4E"/>
    <w:rsid w:val="00D0203F"/>
    <w:rsid w:val="00D026E4"/>
    <w:rsid w:val="00D03527"/>
    <w:rsid w:val="00D03E2A"/>
    <w:rsid w:val="00D04AA7"/>
    <w:rsid w:val="00D060D7"/>
    <w:rsid w:val="00D0757A"/>
    <w:rsid w:val="00D11C8A"/>
    <w:rsid w:val="00D11D7F"/>
    <w:rsid w:val="00D16060"/>
    <w:rsid w:val="00D16351"/>
    <w:rsid w:val="00D1693B"/>
    <w:rsid w:val="00D16B32"/>
    <w:rsid w:val="00D17076"/>
    <w:rsid w:val="00D17688"/>
    <w:rsid w:val="00D2123B"/>
    <w:rsid w:val="00D2249F"/>
    <w:rsid w:val="00D229E9"/>
    <w:rsid w:val="00D22D4B"/>
    <w:rsid w:val="00D23BE6"/>
    <w:rsid w:val="00D24DE6"/>
    <w:rsid w:val="00D279F0"/>
    <w:rsid w:val="00D3061B"/>
    <w:rsid w:val="00D3141D"/>
    <w:rsid w:val="00D3439B"/>
    <w:rsid w:val="00D37012"/>
    <w:rsid w:val="00D3743B"/>
    <w:rsid w:val="00D41F28"/>
    <w:rsid w:val="00D4374D"/>
    <w:rsid w:val="00D44112"/>
    <w:rsid w:val="00D450AD"/>
    <w:rsid w:val="00D45946"/>
    <w:rsid w:val="00D46074"/>
    <w:rsid w:val="00D47099"/>
    <w:rsid w:val="00D47EF5"/>
    <w:rsid w:val="00D51541"/>
    <w:rsid w:val="00D518F7"/>
    <w:rsid w:val="00D529BB"/>
    <w:rsid w:val="00D53586"/>
    <w:rsid w:val="00D53D06"/>
    <w:rsid w:val="00D55B5C"/>
    <w:rsid w:val="00D60B45"/>
    <w:rsid w:val="00D614B6"/>
    <w:rsid w:val="00D618FD"/>
    <w:rsid w:val="00D627CF"/>
    <w:rsid w:val="00D62878"/>
    <w:rsid w:val="00D65265"/>
    <w:rsid w:val="00D66374"/>
    <w:rsid w:val="00D6741B"/>
    <w:rsid w:val="00D7320C"/>
    <w:rsid w:val="00D73FCC"/>
    <w:rsid w:val="00D77CBB"/>
    <w:rsid w:val="00D80213"/>
    <w:rsid w:val="00D80887"/>
    <w:rsid w:val="00D80915"/>
    <w:rsid w:val="00D81114"/>
    <w:rsid w:val="00D83914"/>
    <w:rsid w:val="00D8497C"/>
    <w:rsid w:val="00D85183"/>
    <w:rsid w:val="00D85ABD"/>
    <w:rsid w:val="00D85F37"/>
    <w:rsid w:val="00D87576"/>
    <w:rsid w:val="00D92753"/>
    <w:rsid w:val="00D97ABF"/>
    <w:rsid w:val="00DA3C84"/>
    <w:rsid w:val="00DA78AA"/>
    <w:rsid w:val="00DB028F"/>
    <w:rsid w:val="00DB1550"/>
    <w:rsid w:val="00DB1595"/>
    <w:rsid w:val="00DB4448"/>
    <w:rsid w:val="00DB4C0E"/>
    <w:rsid w:val="00DB62D7"/>
    <w:rsid w:val="00DC0098"/>
    <w:rsid w:val="00DC0822"/>
    <w:rsid w:val="00DC16C8"/>
    <w:rsid w:val="00DC2835"/>
    <w:rsid w:val="00DC31E1"/>
    <w:rsid w:val="00DC3DE1"/>
    <w:rsid w:val="00DC40C4"/>
    <w:rsid w:val="00DC7B6C"/>
    <w:rsid w:val="00DD14DF"/>
    <w:rsid w:val="00DD5236"/>
    <w:rsid w:val="00DE2A9E"/>
    <w:rsid w:val="00DE3475"/>
    <w:rsid w:val="00DE4A54"/>
    <w:rsid w:val="00DE4DF2"/>
    <w:rsid w:val="00DF1758"/>
    <w:rsid w:val="00DF245B"/>
    <w:rsid w:val="00DF4E7F"/>
    <w:rsid w:val="00DF561B"/>
    <w:rsid w:val="00DF580F"/>
    <w:rsid w:val="00DF7F02"/>
    <w:rsid w:val="00E000E2"/>
    <w:rsid w:val="00E03D4F"/>
    <w:rsid w:val="00E0403B"/>
    <w:rsid w:val="00E05615"/>
    <w:rsid w:val="00E05CAA"/>
    <w:rsid w:val="00E06C98"/>
    <w:rsid w:val="00E12683"/>
    <w:rsid w:val="00E1280E"/>
    <w:rsid w:val="00E147E1"/>
    <w:rsid w:val="00E147EE"/>
    <w:rsid w:val="00E15C9C"/>
    <w:rsid w:val="00E169BD"/>
    <w:rsid w:val="00E16C86"/>
    <w:rsid w:val="00E179D8"/>
    <w:rsid w:val="00E17AA0"/>
    <w:rsid w:val="00E20B87"/>
    <w:rsid w:val="00E221FA"/>
    <w:rsid w:val="00E22920"/>
    <w:rsid w:val="00E22B14"/>
    <w:rsid w:val="00E2548B"/>
    <w:rsid w:val="00E25FE9"/>
    <w:rsid w:val="00E301DB"/>
    <w:rsid w:val="00E31CF8"/>
    <w:rsid w:val="00E34E38"/>
    <w:rsid w:val="00E35C6F"/>
    <w:rsid w:val="00E35C8F"/>
    <w:rsid w:val="00E37F53"/>
    <w:rsid w:val="00E41426"/>
    <w:rsid w:val="00E43B67"/>
    <w:rsid w:val="00E44BCB"/>
    <w:rsid w:val="00E45466"/>
    <w:rsid w:val="00E455C1"/>
    <w:rsid w:val="00E5355E"/>
    <w:rsid w:val="00E53E01"/>
    <w:rsid w:val="00E54C4E"/>
    <w:rsid w:val="00E561F7"/>
    <w:rsid w:val="00E57C1F"/>
    <w:rsid w:val="00E629CF"/>
    <w:rsid w:val="00E63722"/>
    <w:rsid w:val="00E6705E"/>
    <w:rsid w:val="00E67B82"/>
    <w:rsid w:val="00E70C50"/>
    <w:rsid w:val="00E70CB8"/>
    <w:rsid w:val="00E712A1"/>
    <w:rsid w:val="00E733AA"/>
    <w:rsid w:val="00E733BE"/>
    <w:rsid w:val="00E761EF"/>
    <w:rsid w:val="00E76214"/>
    <w:rsid w:val="00E76AEB"/>
    <w:rsid w:val="00E77984"/>
    <w:rsid w:val="00E81EF2"/>
    <w:rsid w:val="00E82CAB"/>
    <w:rsid w:val="00E836A4"/>
    <w:rsid w:val="00E84964"/>
    <w:rsid w:val="00E850C1"/>
    <w:rsid w:val="00E85BEC"/>
    <w:rsid w:val="00E8673F"/>
    <w:rsid w:val="00E9007C"/>
    <w:rsid w:val="00E90218"/>
    <w:rsid w:val="00E91186"/>
    <w:rsid w:val="00E91709"/>
    <w:rsid w:val="00E943EF"/>
    <w:rsid w:val="00E9506D"/>
    <w:rsid w:val="00E96993"/>
    <w:rsid w:val="00EA3028"/>
    <w:rsid w:val="00EA3A30"/>
    <w:rsid w:val="00EA3F07"/>
    <w:rsid w:val="00EA5660"/>
    <w:rsid w:val="00EA5921"/>
    <w:rsid w:val="00EA6312"/>
    <w:rsid w:val="00EA6CE5"/>
    <w:rsid w:val="00EA7A10"/>
    <w:rsid w:val="00EB0751"/>
    <w:rsid w:val="00EB29FD"/>
    <w:rsid w:val="00EB2AF4"/>
    <w:rsid w:val="00EB3826"/>
    <w:rsid w:val="00EB3AF8"/>
    <w:rsid w:val="00EB66C6"/>
    <w:rsid w:val="00EB7B30"/>
    <w:rsid w:val="00EC1D30"/>
    <w:rsid w:val="00EC2042"/>
    <w:rsid w:val="00EC2878"/>
    <w:rsid w:val="00EC434F"/>
    <w:rsid w:val="00EC52F4"/>
    <w:rsid w:val="00ED1EFF"/>
    <w:rsid w:val="00ED2018"/>
    <w:rsid w:val="00ED40AF"/>
    <w:rsid w:val="00ED6C75"/>
    <w:rsid w:val="00EE0414"/>
    <w:rsid w:val="00EE0C38"/>
    <w:rsid w:val="00EE15A2"/>
    <w:rsid w:val="00EE16BD"/>
    <w:rsid w:val="00EE1EA9"/>
    <w:rsid w:val="00EE23C7"/>
    <w:rsid w:val="00EE39D1"/>
    <w:rsid w:val="00EE4F18"/>
    <w:rsid w:val="00EE4F46"/>
    <w:rsid w:val="00EF04F9"/>
    <w:rsid w:val="00EF215F"/>
    <w:rsid w:val="00EF2A2F"/>
    <w:rsid w:val="00EF3F18"/>
    <w:rsid w:val="00EF5FB9"/>
    <w:rsid w:val="00EF6C0A"/>
    <w:rsid w:val="00F0094C"/>
    <w:rsid w:val="00F02467"/>
    <w:rsid w:val="00F04369"/>
    <w:rsid w:val="00F06A81"/>
    <w:rsid w:val="00F1334D"/>
    <w:rsid w:val="00F155EA"/>
    <w:rsid w:val="00F15E56"/>
    <w:rsid w:val="00F20E67"/>
    <w:rsid w:val="00F246D7"/>
    <w:rsid w:val="00F249B6"/>
    <w:rsid w:val="00F26D93"/>
    <w:rsid w:val="00F273BE"/>
    <w:rsid w:val="00F273F3"/>
    <w:rsid w:val="00F27E58"/>
    <w:rsid w:val="00F32C7B"/>
    <w:rsid w:val="00F35C4E"/>
    <w:rsid w:val="00F3620D"/>
    <w:rsid w:val="00F36C4D"/>
    <w:rsid w:val="00F40450"/>
    <w:rsid w:val="00F40550"/>
    <w:rsid w:val="00F41DA0"/>
    <w:rsid w:val="00F42511"/>
    <w:rsid w:val="00F466B9"/>
    <w:rsid w:val="00F477AC"/>
    <w:rsid w:val="00F47FC3"/>
    <w:rsid w:val="00F522E3"/>
    <w:rsid w:val="00F525AF"/>
    <w:rsid w:val="00F52867"/>
    <w:rsid w:val="00F52EB2"/>
    <w:rsid w:val="00F543B9"/>
    <w:rsid w:val="00F5601F"/>
    <w:rsid w:val="00F567AF"/>
    <w:rsid w:val="00F60637"/>
    <w:rsid w:val="00F6498E"/>
    <w:rsid w:val="00F65151"/>
    <w:rsid w:val="00F65531"/>
    <w:rsid w:val="00F65AE6"/>
    <w:rsid w:val="00F66227"/>
    <w:rsid w:val="00F67646"/>
    <w:rsid w:val="00F676ED"/>
    <w:rsid w:val="00F71908"/>
    <w:rsid w:val="00F72165"/>
    <w:rsid w:val="00F74179"/>
    <w:rsid w:val="00F742CA"/>
    <w:rsid w:val="00F75178"/>
    <w:rsid w:val="00F75A10"/>
    <w:rsid w:val="00F76D38"/>
    <w:rsid w:val="00F80B16"/>
    <w:rsid w:val="00F84552"/>
    <w:rsid w:val="00F84A1C"/>
    <w:rsid w:val="00F859EF"/>
    <w:rsid w:val="00F86492"/>
    <w:rsid w:val="00F86D9F"/>
    <w:rsid w:val="00F87E0C"/>
    <w:rsid w:val="00F904CF"/>
    <w:rsid w:val="00F90D4A"/>
    <w:rsid w:val="00F93830"/>
    <w:rsid w:val="00F94C1E"/>
    <w:rsid w:val="00F97CA5"/>
    <w:rsid w:val="00F97FA2"/>
    <w:rsid w:val="00FA3F61"/>
    <w:rsid w:val="00FA5C9D"/>
    <w:rsid w:val="00FA783B"/>
    <w:rsid w:val="00FA7B4C"/>
    <w:rsid w:val="00FA7BC9"/>
    <w:rsid w:val="00FB35FE"/>
    <w:rsid w:val="00FB41D3"/>
    <w:rsid w:val="00FB4A3E"/>
    <w:rsid w:val="00FB5869"/>
    <w:rsid w:val="00FB7124"/>
    <w:rsid w:val="00FB7C9A"/>
    <w:rsid w:val="00FB7F7A"/>
    <w:rsid w:val="00FB7F80"/>
    <w:rsid w:val="00FC1029"/>
    <w:rsid w:val="00FC110F"/>
    <w:rsid w:val="00FC2A33"/>
    <w:rsid w:val="00FC37F9"/>
    <w:rsid w:val="00FC4C9F"/>
    <w:rsid w:val="00FC5B07"/>
    <w:rsid w:val="00FC6EBF"/>
    <w:rsid w:val="00FC6FF4"/>
    <w:rsid w:val="00FC7613"/>
    <w:rsid w:val="00FD1982"/>
    <w:rsid w:val="00FD22EE"/>
    <w:rsid w:val="00FD265C"/>
    <w:rsid w:val="00FD291E"/>
    <w:rsid w:val="00FD2AC0"/>
    <w:rsid w:val="00FD5089"/>
    <w:rsid w:val="00FD5279"/>
    <w:rsid w:val="00FD5584"/>
    <w:rsid w:val="00FD58FF"/>
    <w:rsid w:val="00FD5E65"/>
    <w:rsid w:val="00FE125A"/>
    <w:rsid w:val="00FE1B27"/>
    <w:rsid w:val="00FE2729"/>
    <w:rsid w:val="00FE4875"/>
    <w:rsid w:val="00FE4FBF"/>
    <w:rsid w:val="00FE5814"/>
    <w:rsid w:val="00FE5A8A"/>
    <w:rsid w:val="00FE6AFA"/>
    <w:rsid w:val="00FE7926"/>
    <w:rsid w:val="00FF1388"/>
    <w:rsid w:val="00FF16B7"/>
    <w:rsid w:val="00FF1883"/>
    <w:rsid w:val="00FF1F52"/>
    <w:rsid w:val="00FF2280"/>
    <w:rsid w:val="00FF462E"/>
    <w:rsid w:val="00FF4BCF"/>
    <w:rsid w:val="00FF5DB1"/>
    <w:rsid w:val="00FF6CE9"/>
    <w:rsid w:val="00FF758D"/>
    <w:rsid w:val="00FF7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15D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C3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,H2,Heading 2 Hidden,Heading 2 CCBS,heading 2,第一章 标题 2,ISO1,h2,2nd level,Header 2,제목 1.1,h2 main heading,B Sub/Bold,B Sub/Bold1,B Sub/Bold2,B Sub/Bold11,h2 main heading1,h2 main heading2,B Sub/Bold3,B Sub/Bold12,h2 main heading3,B Sub/Bold4,m,节"/>
    <w:basedOn w:val="a0"/>
    <w:next w:val="a0"/>
    <w:link w:val="2Char"/>
    <w:qFormat/>
    <w:rsid w:val="002C365C"/>
    <w:pPr>
      <w:keepNext/>
      <w:keepLines/>
      <w:widowControl/>
      <w:numPr>
        <w:ilvl w:val="1"/>
        <w:numId w:val="3"/>
      </w:numPr>
      <w:spacing w:line="360" w:lineRule="auto"/>
      <w:outlineLvl w:val="1"/>
    </w:pPr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3">
    <w:name w:val="heading 3"/>
    <w:aliases w:val="三级标题,l3,CT,Heading 3 - old,H3,h3,3rd level,Level 3 Head,제목1.1.1,H31,l31,CT1,Heading 3 - old1,(A-3),Bold Head,bh,level_3,PIM 3,sect1.2.3,sect1.2.31,sect1.2.32,sect1.2.311,sect1.2.33,sect1.2.312,标题 3 Char Char Char Char,3,PRTM Heading 3,BOD 0,h31,31"/>
    <w:basedOn w:val="a0"/>
    <w:next w:val="a0"/>
    <w:link w:val="3Char"/>
    <w:qFormat/>
    <w:rsid w:val="002C365C"/>
    <w:pPr>
      <w:keepNext/>
      <w:keepLines/>
      <w:widowControl/>
      <w:numPr>
        <w:ilvl w:val="2"/>
        <w:numId w:val="3"/>
      </w:numPr>
      <w:spacing w:line="360" w:lineRule="auto"/>
      <w:outlineLvl w:val="2"/>
    </w:pPr>
    <w:rPr>
      <w:rFonts w:ascii="Arial" w:eastAsia="宋体" w:hAnsi="Arial" w:cs="Times New Roman"/>
      <w:b/>
      <w:bCs/>
      <w:kern w:val="0"/>
      <w:sz w:val="30"/>
      <w:szCs w:val="30"/>
    </w:rPr>
  </w:style>
  <w:style w:type="paragraph" w:styleId="4">
    <w:name w:val="heading 4"/>
    <w:aliases w:val="四级标题,H4,(A-4),PIM 4,h4,bl,bb,Annex 4,Subhead C,Level3 Hd,(Alt+4),H41,(Alt+4)1,H42,(Alt+4)2,H43,(Alt+4)3,H44,(Alt+4)4,H45,(Alt+4)5,H411,(Alt+4)11,H421,(Alt+4)21,H431,(Alt+4)31,H46,(Alt+4)6,H412,(Alt+4)12,H422,(Alt+4)22,H432,(Alt+4)32,H47,bullet,H48"/>
    <w:basedOn w:val="a0"/>
    <w:next w:val="a1"/>
    <w:link w:val="4Char"/>
    <w:qFormat/>
    <w:rsid w:val="002C365C"/>
    <w:pPr>
      <w:keepNext/>
      <w:keepLines/>
      <w:widowControl/>
      <w:numPr>
        <w:ilvl w:val="3"/>
        <w:numId w:val="3"/>
      </w:numPr>
      <w:spacing w:line="360" w:lineRule="auto"/>
      <w:jc w:val="left"/>
      <w:outlineLvl w:val="3"/>
    </w:pPr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paragraph" w:styleId="5">
    <w:name w:val="heading 5"/>
    <w:aliases w:val="五级标题,dash,ds,dd,H5,First Bullet,L5,5,PIM 5,Schedule A to X,Level4 Hd,h5,Gliederung 5,H51,H52,H53,H54,H55,H56,H57,H58,H59,H510,H511,H512,H513,H514,H515,H516,H517,H518,H519,H520,H521,H522,H523,H524,H525,H526,H527,H528,H529,H530,H531,H532,H533,H534,⑴"/>
    <w:basedOn w:val="a0"/>
    <w:next w:val="a0"/>
    <w:link w:val="5Char"/>
    <w:qFormat/>
    <w:rsid w:val="002C365C"/>
    <w:pPr>
      <w:keepNext/>
      <w:keepLines/>
      <w:widowControl/>
      <w:numPr>
        <w:ilvl w:val="4"/>
        <w:numId w:val="3"/>
      </w:numPr>
      <w:spacing w:before="280" w:after="290" w:line="376" w:lineRule="auto"/>
      <w:outlineLvl w:val="4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s,heading"/>
    <w:basedOn w:val="a0"/>
    <w:next w:val="a1"/>
    <w:link w:val="6Char"/>
    <w:qFormat/>
    <w:rsid w:val="002C365C"/>
    <w:pPr>
      <w:keepNext/>
      <w:keepLines/>
      <w:widowControl/>
      <w:numPr>
        <w:ilvl w:val="5"/>
        <w:numId w:val="3"/>
      </w:numPr>
      <w:tabs>
        <w:tab w:val="left" w:pos="851"/>
      </w:tabs>
      <w:spacing w:after="120" w:line="360" w:lineRule="auto"/>
      <w:jc w:val="left"/>
      <w:outlineLvl w:val="5"/>
    </w:pPr>
    <w:rPr>
      <w:rFonts w:ascii="Book Antiqua" w:eastAsia="宋体" w:hAnsi="Book Antiqua" w:cs="Times New Roman"/>
      <w:spacing w:val="5"/>
      <w:kern w:val="20"/>
      <w:sz w:val="24"/>
      <w:szCs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0"/>
    <w:next w:val="a1"/>
    <w:link w:val="7Char"/>
    <w:qFormat/>
    <w:rsid w:val="002C365C"/>
    <w:pPr>
      <w:keepNext/>
      <w:keepLines/>
      <w:widowControl/>
      <w:numPr>
        <w:ilvl w:val="6"/>
        <w:numId w:val="3"/>
      </w:numPr>
      <w:spacing w:after="120" w:line="360" w:lineRule="auto"/>
      <w:jc w:val="left"/>
      <w:outlineLvl w:val="6"/>
    </w:pPr>
    <w:rPr>
      <w:rFonts w:ascii="Book Antiqua" w:eastAsia="宋体" w:hAnsi="Book Antiqua" w:cs="Times New Roman"/>
      <w:smallCaps/>
      <w:kern w:val="20"/>
      <w:sz w:val="24"/>
      <w:szCs w:val="20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0"/>
    <w:next w:val="a1"/>
    <w:link w:val="8Char"/>
    <w:qFormat/>
    <w:rsid w:val="002C365C"/>
    <w:pPr>
      <w:keepNext/>
      <w:keepLines/>
      <w:widowControl/>
      <w:numPr>
        <w:ilvl w:val="7"/>
        <w:numId w:val="3"/>
      </w:numPr>
      <w:spacing w:after="120" w:line="360" w:lineRule="auto"/>
      <w:jc w:val="left"/>
      <w:outlineLvl w:val="7"/>
    </w:pPr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progress,不"/>
    <w:basedOn w:val="a0"/>
    <w:next w:val="a1"/>
    <w:link w:val="9Char"/>
    <w:qFormat/>
    <w:rsid w:val="002C365C"/>
    <w:pPr>
      <w:keepNext/>
      <w:keepLines/>
      <w:widowControl/>
      <w:numPr>
        <w:ilvl w:val="8"/>
        <w:numId w:val="3"/>
      </w:numPr>
      <w:spacing w:after="120" w:line="360" w:lineRule="auto"/>
      <w:jc w:val="left"/>
      <w:outlineLvl w:val="8"/>
    </w:pPr>
    <w:rPr>
      <w:rFonts w:ascii="Book Antiqua" w:eastAsia="宋体" w:hAnsi="Book Antiqua" w:cs="Times New Roman"/>
      <w:spacing w:val="-5"/>
      <w:kern w:val="2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A4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A45A67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A4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A45A67"/>
    <w:rPr>
      <w:sz w:val="18"/>
      <w:szCs w:val="18"/>
    </w:rPr>
  </w:style>
  <w:style w:type="paragraph" w:customStyle="1" w:styleId="a7">
    <w:name w:val="封面标题"/>
    <w:basedOn w:val="a0"/>
    <w:link w:val="Char1"/>
    <w:qFormat/>
    <w:rsid w:val="00A45A67"/>
    <w:pPr>
      <w:spacing w:line="360" w:lineRule="auto"/>
      <w:jc w:val="center"/>
    </w:pPr>
    <w:rPr>
      <w:rFonts w:ascii="黑体" w:eastAsia="黑体" w:hAnsi="宋体" w:cs="Times New Roman"/>
      <w:b/>
      <w:sz w:val="52"/>
      <w:szCs w:val="52"/>
    </w:rPr>
  </w:style>
  <w:style w:type="character" w:customStyle="1" w:styleId="Char1">
    <w:name w:val="封面标题 Char"/>
    <w:link w:val="a7"/>
    <w:rsid w:val="00A45A67"/>
    <w:rPr>
      <w:rFonts w:ascii="黑体" w:eastAsia="黑体" w:hAnsi="宋体" w:cs="Times New Roman"/>
      <w:b/>
      <w:sz w:val="52"/>
      <w:szCs w:val="52"/>
    </w:rPr>
  </w:style>
  <w:style w:type="paragraph" w:styleId="a1">
    <w:name w:val="Body Text"/>
    <w:aliases w:val="body heading 5,contents,Corps de texte,body tesx,Texto independiente,t,?y????×?,?y????,?y?????,????,建议书标准,正文文字 Char Char Char,EHPT,Text1,Starbucks Body Text,heading3,3 indent,heading31,body text1,正文文本 Char Char Char,ändrad,本文1,Block 55,BODY TE,t1"/>
    <w:basedOn w:val="a0"/>
    <w:link w:val="Char10"/>
    <w:uiPriority w:val="99"/>
    <w:unhideWhenUsed/>
    <w:rsid w:val="003B5F7D"/>
    <w:pPr>
      <w:spacing w:after="120"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2">
    <w:name w:val="正文文本 Char"/>
    <w:basedOn w:val="a2"/>
    <w:uiPriority w:val="99"/>
    <w:semiHidden/>
    <w:rsid w:val="003B5F7D"/>
  </w:style>
  <w:style w:type="character" w:customStyle="1" w:styleId="Char10">
    <w:name w:val="正文文本 Char1"/>
    <w:aliases w:val="body heading 5 Char,contents Char,Corps de texte Char,body tesx Char,Texto independiente Char,t Char,?y????×? Char,?y???? Char,?y????? Char,???? Char,建议书标准 Char,正文文字 Char Char Char Char,EHPT Char,Text1 Char,Starbucks Body Text Char,本文1 Char"/>
    <w:link w:val="a1"/>
    <w:uiPriority w:val="99"/>
    <w:rsid w:val="003B5F7D"/>
    <w:rPr>
      <w:rFonts w:ascii="Calibri" w:eastAsia="宋体" w:hAnsi="Calibri" w:cs="Times New Roman"/>
      <w:kern w:val="0"/>
      <w:sz w:val="20"/>
      <w:szCs w:val="20"/>
    </w:rPr>
  </w:style>
  <w:style w:type="numbering" w:customStyle="1" w:styleId="a">
    <w:name w:val="项目编号"/>
    <w:basedOn w:val="a4"/>
    <w:rsid w:val="003B5F7D"/>
    <w:pPr>
      <w:numPr>
        <w:numId w:val="1"/>
      </w:numPr>
    </w:pPr>
  </w:style>
  <w:style w:type="paragraph" w:customStyle="1" w:styleId="a8">
    <w:name w:val="表头"/>
    <w:basedOn w:val="a0"/>
    <w:link w:val="Char3"/>
    <w:qFormat/>
    <w:rsid w:val="003B5F7D"/>
    <w:pPr>
      <w:spacing w:line="360" w:lineRule="auto"/>
      <w:jc w:val="center"/>
    </w:pPr>
    <w:rPr>
      <w:rFonts w:ascii="Calibri" w:eastAsia="宋体" w:hAnsi="Calibri" w:cs="Times New Roman"/>
      <w:b/>
    </w:rPr>
  </w:style>
  <w:style w:type="paragraph" w:customStyle="1" w:styleId="a9">
    <w:name w:val="表内容"/>
    <w:basedOn w:val="a0"/>
    <w:link w:val="Char4"/>
    <w:qFormat/>
    <w:rsid w:val="003B5F7D"/>
    <w:pPr>
      <w:spacing w:line="360" w:lineRule="auto"/>
    </w:pPr>
    <w:rPr>
      <w:rFonts w:ascii="Calibri" w:eastAsia="宋体" w:hAnsi="Calibri" w:cs="Times New Roman"/>
    </w:rPr>
  </w:style>
  <w:style w:type="character" w:customStyle="1" w:styleId="Char3">
    <w:name w:val="表头 Char"/>
    <w:link w:val="a8"/>
    <w:rsid w:val="003B5F7D"/>
    <w:rPr>
      <w:rFonts w:ascii="Calibri" w:eastAsia="宋体" w:hAnsi="Calibri" w:cs="Times New Roman"/>
      <w:b/>
    </w:rPr>
  </w:style>
  <w:style w:type="character" w:customStyle="1" w:styleId="Char4">
    <w:name w:val="表内容 Char"/>
    <w:link w:val="a9"/>
    <w:rsid w:val="003B5F7D"/>
    <w:rPr>
      <w:rFonts w:ascii="Calibri" w:eastAsia="宋体" w:hAnsi="Calibri" w:cs="Times New Roman"/>
    </w:rPr>
  </w:style>
  <w:style w:type="character" w:customStyle="1" w:styleId="2Char">
    <w:name w:val="标题 2 Char"/>
    <w:aliases w:val="二级标题 Char,H2 Char,Heading 2 Hidden Char,Heading 2 CCBS Char,heading 2 Char,第一章 标题 2 Char,ISO1 Char,h2 Char,2nd level Char,Header 2 Char,제목 1.1 Char,h2 main heading Char,B Sub/Bold Char,B Sub/Bold1 Char,B Sub/Bold2 Char,B Sub/Bold11 Char,m Char"/>
    <w:basedOn w:val="a2"/>
    <w:link w:val="2"/>
    <w:rsid w:val="002C365C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三级标题 Char,l3 Char,CT Char,Heading 3 - old Char,H3 Char,h3 Char,3rd level Char,Level 3 Head Char,제목1.1.1 Char,H31 Char,l31 Char,CT1 Char,Heading 3 - old1 Char,(A-3) Char,Bold Head Char,bh Char,level_3 Char,PIM 3 Char,sect1.2.3 Char,3 Char"/>
    <w:basedOn w:val="a2"/>
    <w:link w:val="3"/>
    <w:rsid w:val="002C365C"/>
    <w:rPr>
      <w:rFonts w:ascii="Arial" w:eastAsia="宋体" w:hAnsi="Arial" w:cs="Times New Roman"/>
      <w:b/>
      <w:bCs/>
      <w:kern w:val="0"/>
      <w:sz w:val="30"/>
      <w:szCs w:val="30"/>
    </w:rPr>
  </w:style>
  <w:style w:type="character" w:customStyle="1" w:styleId="4Char">
    <w:name w:val="标题 4 Char"/>
    <w:aliases w:val="四级标题 Char,H4 Char,(A-4) Char,PIM 4 Char,h4 Char,bl Char,bb Char,Annex 4 Char,Subhead C Char,Level3 Hd Char,(Alt+4) Char,H41 Char,(Alt+4)1 Char,H42 Char,(Alt+4)2 Char,H43 Char,(Alt+4)3 Char,H44 Char,(Alt+4)4 Char,H45 Char,(Alt+4)5 Char,H46 Char"/>
    <w:basedOn w:val="a2"/>
    <w:link w:val="4"/>
    <w:rsid w:val="002C365C"/>
    <w:rPr>
      <w:rFonts w:ascii="Arial" w:eastAsia="宋体" w:hAnsi="Arial" w:cs="Times New Roman"/>
      <w:b/>
      <w:bCs/>
      <w:spacing w:val="5"/>
      <w:kern w:val="20"/>
      <w:sz w:val="28"/>
      <w:szCs w:val="28"/>
    </w:rPr>
  </w:style>
  <w:style w:type="character" w:customStyle="1" w:styleId="5Char">
    <w:name w:val="标题 5 Char"/>
    <w:aliases w:val="五级标题 Char,dash Char,ds Char,dd Char,H5 Char,First Bullet Char,L5 Char,5 Char,PIM 5 Char,Schedule A to X Char,Level4 Hd Char,h5 Char,Gliederung 5 Char,H51 Char,H52 Char,H53 Char,H54 Char,H55 Char,H56 Char,H57 Char,H58 Char,H59 Char,H510 Char"/>
    <w:basedOn w:val="a2"/>
    <w:link w:val="5"/>
    <w:rsid w:val="002C365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6Char">
    <w:name w:val="标题 6 Char"/>
    <w:aliases w:val="H6 Char,Legal Level 1. Char,BOD 4 Char,h6 Char,Third Subheading Char,PIM 6 Char,Bullet list Char,6 Char,Do Not Use Char,sub-dash Char,sd Char,cnp Char,Caption number (page-wide) Char,ITT t6 Char,PA Appendix Char,sub-dash1 Char,sd1 Char,51 Char"/>
    <w:basedOn w:val="a2"/>
    <w:link w:val="6"/>
    <w:rsid w:val="002C365C"/>
    <w:rPr>
      <w:rFonts w:ascii="Book Antiqua" w:eastAsia="宋体" w:hAnsi="Book Antiqua" w:cs="Times New Roman"/>
      <w:spacing w:val="5"/>
      <w:kern w:val="20"/>
      <w:sz w:val="24"/>
      <w:szCs w:val="24"/>
    </w:rPr>
  </w:style>
  <w:style w:type="character" w:customStyle="1" w:styleId="7Char">
    <w:name w:val="标题 7 Char"/>
    <w:aliases w:val="Legal Level 1.1. Char,不用 Char,PIM 7 Char,letter list Char,Level 1.1 Char,QCI Heading 1 Char,Do Not Use3 Char,cnc Char,Caption number (column-wide) Char,st Char,ITT t7 Char,PA Appendix Major Char,lettered list Char,letter list1 Char"/>
    <w:basedOn w:val="a2"/>
    <w:link w:val="7"/>
    <w:rsid w:val="002C365C"/>
    <w:rPr>
      <w:rFonts w:ascii="Book Antiqua" w:eastAsia="宋体" w:hAnsi="Book Antiqua" w:cs="Times New Roman"/>
      <w:smallCaps/>
      <w:kern w:val="20"/>
      <w:sz w:val="24"/>
      <w:szCs w:val="20"/>
    </w:rPr>
  </w:style>
  <w:style w:type="character" w:customStyle="1" w:styleId="8Char">
    <w:name w:val="标题 8 Char"/>
    <w:aliases w:val="Legal Level 1.1.1. Char,Do Not Use2 Char,h8 Char,ctp Char,Caption text (page-wide) Char,tt Char,Center Bold Char,ITT t8 Char,PA Appendix Minor Char,Center Bold1 Char,Center Bold2 Char,Center Bold3 Char,Center Bold4 Char,Center Bold5 Char"/>
    <w:basedOn w:val="a2"/>
    <w:link w:val="8"/>
    <w:rsid w:val="002C365C"/>
    <w:rPr>
      <w:rFonts w:ascii="Book Antiqua" w:eastAsia="宋体" w:hAnsi="Book Antiqua" w:cs="Times New Roman"/>
      <w:i/>
      <w:spacing w:val="5"/>
      <w:kern w:val="20"/>
      <w:sz w:val="24"/>
      <w:szCs w:val="20"/>
    </w:rPr>
  </w:style>
  <w:style w:type="character" w:customStyle="1" w:styleId="9Char">
    <w:name w:val="标题 9 Char"/>
    <w:aliases w:val="Legal Level 1.1.1.1. Char,PIM 9 Char,Do Not Use1 Char,ctc Char,Caption text (column-wide) Char,ITT t9 Char,App Heading Char,App Heading1 Char,App Heading2 Char, progress Char, progress1 Char, progress2 Char, progress11 Char, progress3 Char"/>
    <w:basedOn w:val="a2"/>
    <w:link w:val="9"/>
    <w:rsid w:val="002C365C"/>
    <w:rPr>
      <w:rFonts w:ascii="Book Antiqua" w:eastAsia="宋体" w:hAnsi="Book Antiqua" w:cs="Times New Roman"/>
      <w:spacing w:val="-5"/>
      <w:kern w:val="20"/>
      <w:sz w:val="24"/>
      <w:szCs w:val="20"/>
    </w:rPr>
  </w:style>
  <w:style w:type="paragraph" w:customStyle="1" w:styleId="1H1PIM1h1h11heading1TOC1stlevelSectionHea">
    <w:name w:val="标题 1H1第 ？ 章PIM 1h1h11heading 1TOC1st levelSection Hea..."/>
    <w:basedOn w:val="1"/>
    <w:rsid w:val="002C365C"/>
    <w:pPr>
      <w:pageBreakBefore/>
      <w:widowControl/>
      <w:numPr>
        <w:numId w:val="3"/>
      </w:numPr>
    </w:pPr>
    <w:rPr>
      <w:rFonts w:ascii="Arial" w:eastAsia="宋体" w:hAnsi="Arial" w:cs="Times New Roman"/>
    </w:rPr>
  </w:style>
  <w:style w:type="paragraph" w:styleId="aa">
    <w:name w:val="List Paragraph"/>
    <w:basedOn w:val="a0"/>
    <w:uiPriority w:val="34"/>
    <w:qFormat/>
    <w:rsid w:val="002C365C"/>
    <w:pPr>
      <w:widowControl/>
      <w:spacing w:after="120" w:line="360" w:lineRule="auto"/>
      <w:ind w:firstLineChars="200" w:firstLine="420"/>
    </w:pPr>
    <w:rPr>
      <w:rFonts w:ascii="Book Antiqua" w:eastAsia="宋体" w:hAnsi="Book Antiqua" w:cs="Times New Roman"/>
      <w:kern w:val="0"/>
      <w:sz w:val="20"/>
      <w:szCs w:val="20"/>
    </w:rPr>
  </w:style>
  <w:style w:type="paragraph" w:customStyle="1" w:styleId="ab">
    <w:name w:val="一级标题"/>
    <w:basedOn w:val="1H1PIM1h1h11heading1TOC1stlevelSectionHea"/>
    <w:qFormat/>
    <w:rsid w:val="002C365C"/>
    <w:pPr>
      <w:spacing w:before="0" w:after="0" w:line="360" w:lineRule="auto"/>
      <w:jc w:val="center"/>
    </w:pPr>
    <w:rPr>
      <w:color w:val="000000"/>
    </w:rPr>
  </w:style>
  <w:style w:type="character" w:customStyle="1" w:styleId="1Char">
    <w:name w:val="标题 1 Char"/>
    <w:basedOn w:val="a2"/>
    <w:link w:val="1"/>
    <w:uiPriority w:val="9"/>
    <w:rsid w:val="002C365C"/>
    <w:rPr>
      <w:b/>
      <w:bCs/>
      <w:kern w:val="44"/>
      <w:sz w:val="44"/>
      <w:szCs w:val="44"/>
    </w:rPr>
  </w:style>
  <w:style w:type="paragraph" w:styleId="ac">
    <w:name w:val="Document Map"/>
    <w:basedOn w:val="a0"/>
    <w:link w:val="Char5"/>
    <w:uiPriority w:val="99"/>
    <w:semiHidden/>
    <w:unhideWhenUsed/>
    <w:rsid w:val="002C365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c"/>
    <w:uiPriority w:val="99"/>
    <w:semiHidden/>
    <w:rsid w:val="002C365C"/>
    <w:rPr>
      <w:rFonts w:ascii="宋体" w:eastAsia="宋体"/>
      <w:sz w:val="18"/>
      <w:szCs w:val="18"/>
    </w:rPr>
  </w:style>
  <w:style w:type="paragraph" w:customStyle="1" w:styleId="02">
    <w:name w:val="0交易检查2"/>
    <w:basedOn w:val="a0"/>
    <w:rsid w:val="004309C0"/>
    <w:pPr>
      <w:numPr>
        <w:ilvl w:val="2"/>
        <w:numId w:val="4"/>
      </w:numPr>
      <w:spacing w:beforeLines="50" w:line="360" w:lineRule="auto"/>
    </w:pPr>
    <w:rPr>
      <w:rFonts w:ascii="宋体" w:eastAsia="宋体" w:hAnsi="宋体" w:cs="Times New Roman"/>
      <w:szCs w:val="21"/>
    </w:rPr>
  </w:style>
  <w:style w:type="paragraph" w:customStyle="1" w:styleId="00">
    <w:name w:val="0交易检查0"/>
    <w:basedOn w:val="a0"/>
    <w:rsid w:val="004309C0"/>
    <w:pPr>
      <w:numPr>
        <w:numId w:val="4"/>
      </w:numPr>
      <w:spacing w:beforeLines="50" w:line="360" w:lineRule="auto"/>
    </w:pPr>
    <w:rPr>
      <w:rFonts w:ascii="宋体" w:eastAsia="宋体" w:hAnsi="宋体" w:cs="Times New Roman"/>
      <w:b/>
      <w:bCs/>
      <w:szCs w:val="21"/>
    </w:rPr>
  </w:style>
  <w:style w:type="character" w:styleId="ad">
    <w:name w:val="Emphasis"/>
    <w:basedOn w:val="a2"/>
    <w:uiPriority w:val="20"/>
    <w:qFormat/>
    <w:rsid w:val="00122614"/>
    <w:rPr>
      <w:i/>
      <w:iCs/>
    </w:rPr>
  </w:style>
  <w:style w:type="character" w:customStyle="1" w:styleId="apple-converted-space">
    <w:name w:val="apple-converted-space"/>
    <w:basedOn w:val="a2"/>
    <w:rsid w:val="007239C2"/>
  </w:style>
  <w:style w:type="character" w:styleId="ae">
    <w:name w:val="annotation reference"/>
    <w:basedOn w:val="a2"/>
    <w:uiPriority w:val="99"/>
    <w:semiHidden/>
    <w:unhideWhenUsed/>
    <w:rsid w:val="00074ACF"/>
    <w:rPr>
      <w:sz w:val="21"/>
      <w:szCs w:val="21"/>
    </w:rPr>
  </w:style>
  <w:style w:type="paragraph" w:styleId="af">
    <w:name w:val="annotation text"/>
    <w:basedOn w:val="a0"/>
    <w:link w:val="Char6"/>
    <w:uiPriority w:val="99"/>
    <w:semiHidden/>
    <w:unhideWhenUsed/>
    <w:rsid w:val="00074ACF"/>
    <w:pPr>
      <w:jc w:val="left"/>
    </w:pPr>
  </w:style>
  <w:style w:type="character" w:customStyle="1" w:styleId="Char6">
    <w:name w:val="批注文字 Char"/>
    <w:basedOn w:val="a2"/>
    <w:link w:val="af"/>
    <w:uiPriority w:val="99"/>
    <w:semiHidden/>
    <w:rsid w:val="00074ACF"/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074ACF"/>
    <w:rPr>
      <w:b/>
      <w:bCs/>
    </w:rPr>
  </w:style>
  <w:style w:type="character" w:customStyle="1" w:styleId="Char7">
    <w:name w:val="批注主题 Char"/>
    <w:basedOn w:val="Char6"/>
    <w:link w:val="af0"/>
    <w:uiPriority w:val="99"/>
    <w:semiHidden/>
    <w:rsid w:val="00074ACF"/>
    <w:rPr>
      <w:b/>
      <w:bCs/>
    </w:rPr>
  </w:style>
  <w:style w:type="paragraph" w:styleId="af1">
    <w:name w:val="Balloon Text"/>
    <w:basedOn w:val="a0"/>
    <w:link w:val="Char8"/>
    <w:uiPriority w:val="99"/>
    <w:semiHidden/>
    <w:unhideWhenUsed/>
    <w:rsid w:val="00074ACF"/>
    <w:rPr>
      <w:sz w:val="18"/>
      <w:szCs w:val="18"/>
    </w:rPr>
  </w:style>
  <w:style w:type="character" w:customStyle="1" w:styleId="Char8">
    <w:name w:val="批注框文本 Char"/>
    <w:basedOn w:val="a2"/>
    <w:link w:val="af1"/>
    <w:uiPriority w:val="99"/>
    <w:semiHidden/>
    <w:rsid w:val="00074ACF"/>
    <w:rPr>
      <w:sz w:val="18"/>
      <w:szCs w:val="18"/>
    </w:rPr>
  </w:style>
  <w:style w:type="character" w:styleId="af2">
    <w:name w:val="Strong"/>
    <w:basedOn w:val="a2"/>
    <w:uiPriority w:val="22"/>
    <w:qFormat/>
    <w:rsid w:val="005F70AD"/>
    <w:rPr>
      <w:b/>
      <w:bCs/>
    </w:rPr>
  </w:style>
  <w:style w:type="paragraph" w:styleId="HTML">
    <w:name w:val="HTML Preformatted"/>
    <w:basedOn w:val="a0"/>
    <w:link w:val="HTMLChar"/>
    <w:uiPriority w:val="99"/>
    <w:semiHidden/>
    <w:unhideWhenUsed/>
    <w:rsid w:val="00391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391FFE"/>
    <w:rPr>
      <w:rFonts w:ascii="宋体" w:eastAsia="宋体" w:hAnsi="宋体" w:cs="宋体"/>
      <w:kern w:val="0"/>
      <w:sz w:val="24"/>
      <w:szCs w:val="24"/>
    </w:rPr>
  </w:style>
  <w:style w:type="paragraph" w:styleId="af3">
    <w:name w:val="Normal (Web)"/>
    <w:basedOn w:val="a0"/>
    <w:uiPriority w:val="99"/>
    <w:unhideWhenUsed/>
    <w:rsid w:val="002B5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Date"/>
    <w:basedOn w:val="a0"/>
    <w:next w:val="a0"/>
    <w:link w:val="Char9"/>
    <w:uiPriority w:val="99"/>
    <w:semiHidden/>
    <w:unhideWhenUsed/>
    <w:rsid w:val="00D46074"/>
    <w:pPr>
      <w:ind w:leftChars="2500" w:left="100"/>
    </w:pPr>
  </w:style>
  <w:style w:type="character" w:customStyle="1" w:styleId="Char9">
    <w:name w:val="日期 Char"/>
    <w:basedOn w:val="a2"/>
    <w:link w:val="af4"/>
    <w:uiPriority w:val="99"/>
    <w:semiHidden/>
    <w:rsid w:val="00D46074"/>
  </w:style>
  <w:style w:type="paragraph" w:styleId="af5">
    <w:name w:val="endnote text"/>
    <w:basedOn w:val="a0"/>
    <w:link w:val="Chara"/>
    <w:uiPriority w:val="99"/>
    <w:semiHidden/>
    <w:unhideWhenUsed/>
    <w:rsid w:val="00801FF2"/>
    <w:pPr>
      <w:snapToGrid w:val="0"/>
      <w:jc w:val="left"/>
    </w:pPr>
  </w:style>
  <w:style w:type="character" w:customStyle="1" w:styleId="Chara">
    <w:name w:val="尾注文本 Char"/>
    <w:basedOn w:val="a2"/>
    <w:link w:val="af5"/>
    <w:uiPriority w:val="99"/>
    <w:semiHidden/>
    <w:rsid w:val="00801FF2"/>
  </w:style>
  <w:style w:type="character" w:styleId="af6">
    <w:name w:val="endnote reference"/>
    <w:basedOn w:val="a2"/>
    <w:uiPriority w:val="99"/>
    <w:semiHidden/>
    <w:unhideWhenUsed/>
    <w:rsid w:val="00801FF2"/>
    <w:rPr>
      <w:vertAlign w:val="superscript"/>
    </w:rPr>
  </w:style>
  <w:style w:type="paragraph" w:styleId="af7">
    <w:name w:val="footnote text"/>
    <w:basedOn w:val="a0"/>
    <w:link w:val="Charb"/>
    <w:uiPriority w:val="99"/>
    <w:semiHidden/>
    <w:unhideWhenUsed/>
    <w:rsid w:val="00801FF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2"/>
    <w:link w:val="af7"/>
    <w:uiPriority w:val="99"/>
    <w:semiHidden/>
    <w:rsid w:val="00801FF2"/>
    <w:rPr>
      <w:sz w:val="18"/>
      <w:szCs w:val="18"/>
    </w:rPr>
  </w:style>
  <w:style w:type="character" w:styleId="af8">
    <w:name w:val="footnote reference"/>
    <w:basedOn w:val="a2"/>
    <w:uiPriority w:val="99"/>
    <w:semiHidden/>
    <w:unhideWhenUsed/>
    <w:rsid w:val="00801FF2"/>
    <w:rPr>
      <w:vertAlign w:val="superscript"/>
    </w:rPr>
  </w:style>
  <w:style w:type="paragraph" w:styleId="af9">
    <w:name w:val="Revision"/>
    <w:hidden/>
    <w:uiPriority w:val="99"/>
    <w:semiHidden/>
    <w:rsid w:val="00857768"/>
  </w:style>
  <w:style w:type="character" w:customStyle="1" w:styleId="web-item2">
    <w:name w:val="web-item2"/>
    <w:basedOn w:val="a2"/>
    <w:rsid w:val="00A9494F"/>
    <w:rPr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C359-FA82-43F4-B265-D856B8C2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18</Pages>
  <Words>1567</Words>
  <Characters>8935</Characters>
  <Application>Microsoft Office Word</Application>
  <DocSecurity>0</DocSecurity>
  <Lines>74</Lines>
  <Paragraphs>20</Paragraphs>
  <ScaleCrop>false</ScaleCrop>
  <Company>MS</Company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dingpf</cp:lastModifiedBy>
  <cp:revision>118</cp:revision>
  <dcterms:created xsi:type="dcterms:W3CDTF">2014-10-28T09:05:00Z</dcterms:created>
  <dcterms:modified xsi:type="dcterms:W3CDTF">2015-01-22T10:18:00Z</dcterms:modified>
</cp:coreProperties>
</file>