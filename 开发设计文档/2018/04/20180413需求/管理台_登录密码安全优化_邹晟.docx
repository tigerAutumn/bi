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一、管理台——后台密码安全性加强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管理台——后台用户管理;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管理台密码为弱密码，需要加强管理密码，提供管理台密码安全性。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管理台密码安全性加强，密码格式复杂度：8-16位密码（必须有数字，大写字母，小写字母，特殊符号）</w:t>
      </w:r>
      <w:r>
        <w:rPr>
          <w:rFonts w:hint="eastAsia"/>
          <w:color w:val="0000FF"/>
          <w:lang w:val="en-US" w:eastAsia="zh-CN"/>
        </w:rPr>
        <w:t>特殊字符支持：_!@#$</w:t>
      </w:r>
    </w:p>
    <w:p>
      <w:pPr>
        <w:numPr>
          <w:ilvl w:val="0"/>
          <w:numId w:val="2"/>
        </w:numPr>
        <w:ind w:left="400" w:leftChars="0"/>
        <w:rPr>
          <w:ins w:id="0" w:author="邹晟----茂茂" w:date="2018-04-13T12:58:59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管理台用户登入，输入密码复杂度不合法要求。直接提示：用户名或密码错误</w:t>
      </w:r>
    </w:p>
    <w:p>
      <w:pPr>
        <w:numPr>
          <w:ilvl w:val="0"/>
          <w:numId w:val="2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重置发放密码：按照密码格式复杂度生成新的密码，发送给管理员。</w:t>
      </w:r>
    </w:p>
    <w:p>
      <w:pPr>
        <w:numPr>
          <w:ilvl w:val="0"/>
          <w:numId w:val="2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管理员修改密码：校验修改新密码符合密码格式复杂度</w:t>
      </w:r>
    </w:p>
    <w:p>
      <w:pPr>
        <w:numPr>
          <w:ilvl w:val="0"/>
          <w:numId w:val="2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当管理台密码输入错误达到3次（每天），永久冻结管理员密码，管理员账号不可用。</w:t>
      </w:r>
    </w:p>
    <w:p>
      <w:pPr>
        <w:numPr>
          <w:ilvl w:val="0"/>
          <w:numId w:val="2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管理台针对已冻结的管理员，提供解冻按钮，将以冻结的管理员解冻。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密码格式复杂度：8-16位密码（必须有数字+字母+特殊符号，区分大小写）</w:t>
      </w:r>
      <w:r>
        <w:rPr>
          <w:rFonts w:hint="eastAsia"/>
          <w:color w:val="0000FF"/>
          <w:lang w:val="en-US" w:eastAsia="zh-CN"/>
        </w:rPr>
        <w:t>特殊字符支持：_!@#$</w:t>
      </w:r>
    </w:p>
    <w:p>
      <w:pPr>
        <w:numPr>
          <w:ilvl w:val="0"/>
          <w:numId w:val="3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管理台用户登入，输入密码复杂度不合法要求，管理台登入JS校验和后台校验密码格式复杂度。</w:t>
      </w:r>
    </w:p>
    <w:p>
      <w:pPr>
        <w:numPr>
          <w:ilvl w:val="0"/>
          <w:numId w:val="3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重置发放密码：按照密码格式复杂度生成新的密码，发送给管理员。</w:t>
      </w:r>
    </w:p>
    <w:p>
      <w:pPr>
        <w:numPr>
          <w:ilvl w:val="0"/>
          <w:numId w:val="3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管理员修改密码：修改密码JS校验和后天校验密码格式复杂度</w:t>
      </w:r>
    </w:p>
    <w:p>
      <w:pPr>
        <w:numPr>
          <w:ilvl w:val="0"/>
          <w:numId w:val="3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当管理台密码输入错误达到3次，冻结管理员密码，管理员账号不可用。（m_user.status = 3 （冻结））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管理台账号冻结后，不可用。</w:t>
      </w:r>
      <w:r>
        <w:rPr>
          <w:rFonts w:hint="eastAsia"/>
          <w:strike/>
          <w:dstrike w:val="0"/>
          <w:color w:val="0000FF"/>
          <w:lang w:val="en-US" w:eastAsia="zh-CN"/>
        </w:rPr>
        <w:t>提示：您的账号已冻结，请联系管理员解冻。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color w:val="0000FF"/>
          <w:lang w:val="en-US" w:eastAsia="zh-CN"/>
        </w:rPr>
        <w:t>解冻方式：人工解冻。</w:t>
      </w:r>
    </w:p>
    <w:p>
      <w:pPr>
        <w:numPr>
          <w:ilvl w:val="0"/>
          <w:numId w:val="3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管理台针对已冻结的管理员，将重置密码并启用的形式，将以冻结的用户解冻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21540"/>
    <w:multiLevelType w:val="multilevel"/>
    <w:tmpl w:val="A432154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61FA06B"/>
    <w:multiLevelType w:val="singleLevel"/>
    <w:tmpl w:val="361FA0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邹晟----茂茂">
    <w15:presenceInfo w15:providerId="WPS Office" w15:userId="38966897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4E61"/>
    <w:rsid w:val="00224F4E"/>
    <w:rsid w:val="004359EE"/>
    <w:rsid w:val="004B234E"/>
    <w:rsid w:val="004C470A"/>
    <w:rsid w:val="004E0D5D"/>
    <w:rsid w:val="005D21A3"/>
    <w:rsid w:val="00912E5E"/>
    <w:rsid w:val="009E3EFD"/>
    <w:rsid w:val="00A24220"/>
    <w:rsid w:val="00A569B2"/>
    <w:rsid w:val="00C43C38"/>
    <w:rsid w:val="00D13BF9"/>
    <w:rsid w:val="00DC4F49"/>
    <w:rsid w:val="00E92447"/>
    <w:rsid w:val="011165A9"/>
    <w:rsid w:val="01130CD2"/>
    <w:rsid w:val="01181892"/>
    <w:rsid w:val="013924E5"/>
    <w:rsid w:val="013E3347"/>
    <w:rsid w:val="014514B9"/>
    <w:rsid w:val="014D073B"/>
    <w:rsid w:val="01531C2C"/>
    <w:rsid w:val="01534DFC"/>
    <w:rsid w:val="01575DE0"/>
    <w:rsid w:val="0167204E"/>
    <w:rsid w:val="018C79B4"/>
    <w:rsid w:val="019C0245"/>
    <w:rsid w:val="01AA4DD0"/>
    <w:rsid w:val="01B157A7"/>
    <w:rsid w:val="01B73281"/>
    <w:rsid w:val="01C84968"/>
    <w:rsid w:val="01CB66E1"/>
    <w:rsid w:val="01D167AF"/>
    <w:rsid w:val="01D40CCB"/>
    <w:rsid w:val="01D6746A"/>
    <w:rsid w:val="01E52DF6"/>
    <w:rsid w:val="01F8654C"/>
    <w:rsid w:val="0202741A"/>
    <w:rsid w:val="020C4B29"/>
    <w:rsid w:val="021D6E9B"/>
    <w:rsid w:val="022E6813"/>
    <w:rsid w:val="02482216"/>
    <w:rsid w:val="024C4C7F"/>
    <w:rsid w:val="028F18B9"/>
    <w:rsid w:val="02955B84"/>
    <w:rsid w:val="029C6011"/>
    <w:rsid w:val="02AD79DD"/>
    <w:rsid w:val="02B57C08"/>
    <w:rsid w:val="02BF3A87"/>
    <w:rsid w:val="02ED2A7C"/>
    <w:rsid w:val="02ED7886"/>
    <w:rsid w:val="02EF29B0"/>
    <w:rsid w:val="02F40F93"/>
    <w:rsid w:val="02FD79F0"/>
    <w:rsid w:val="030416CE"/>
    <w:rsid w:val="03052EC7"/>
    <w:rsid w:val="03183694"/>
    <w:rsid w:val="033B1A48"/>
    <w:rsid w:val="035061B9"/>
    <w:rsid w:val="03506DFC"/>
    <w:rsid w:val="037A231B"/>
    <w:rsid w:val="038D1E85"/>
    <w:rsid w:val="038E2C75"/>
    <w:rsid w:val="03977C01"/>
    <w:rsid w:val="03A17E89"/>
    <w:rsid w:val="03A964B8"/>
    <w:rsid w:val="03AF7D6C"/>
    <w:rsid w:val="03B72CF2"/>
    <w:rsid w:val="03D31BAC"/>
    <w:rsid w:val="03F15E9C"/>
    <w:rsid w:val="04095FD8"/>
    <w:rsid w:val="040F7B97"/>
    <w:rsid w:val="042D535F"/>
    <w:rsid w:val="0441522A"/>
    <w:rsid w:val="0457531F"/>
    <w:rsid w:val="04653901"/>
    <w:rsid w:val="04666F2A"/>
    <w:rsid w:val="046A16A5"/>
    <w:rsid w:val="046F435F"/>
    <w:rsid w:val="047378DF"/>
    <w:rsid w:val="048C1EEF"/>
    <w:rsid w:val="04A0781B"/>
    <w:rsid w:val="04B37BC8"/>
    <w:rsid w:val="04C60A5E"/>
    <w:rsid w:val="04C95C78"/>
    <w:rsid w:val="04E22266"/>
    <w:rsid w:val="04FB285F"/>
    <w:rsid w:val="051C0F10"/>
    <w:rsid w:val="051F2CE8"/>
    <w:rsid w:val="05276EA7"/>
    <w:rsid w:val="052A052C"/>
    <w:rsid w:val="052C22D2"/>
    <w:rsid w:val="052E1FBA"/>
    <w:rsid w:val="052E3360"/>
    <w:rsid w:val="053054BB"/>
    <w:rsid w:val="053459B3"/>
    <w:rsid w:val="053850C0"/>
    <w:rsid w:val="053E39A6"/>
    <w:rsid w:val="054A209A"/>
    <w:rsid w:val="054B4231"/>
    <w:rsid w:val="056B6CCF"/>
    <w:rsid w:val="057A1C58"/>
    <w:rsid w:val="05B35CF4"/>
    <w:rsid w:val="05D256A7"/>
    <w:rsid w:val="05ED610A"/>
    <w:rsid w:val="06087376"/>
    <w:rsid w:val="06126B96"/>
    <w:rsid w:val="06151EF8"/>
    <w:rsid w:val="061C4EBD"/>
    <w:rsid w:val="06244FDC"/>
    <w:rsid w:val="06320488"/>
    <w:rsid w:val="063801CB"/>
    <w:rsid w:val="06543B20"/>
    <w:rsid w:val="065D6256"/>
    <w:rsid w:val="06683A47"/>
    <w:rsid w:val="069719B1"/>
    <w:rsid w:val="069B3C10"/>
    <w:rsid w:val="06B86AA7"/>
    <w:rsid w:val="06C70845"/>
    <w:rsid w:val="06CF4A3D"/>
    <w:rsid w:val="06DF3CC0"/>
    <w:rsid w:val="06E64DBE"/>
    <w:rsid w:val="07012207"/>
    <w:rsid w:val="070F489F"/>
    <w:rsid w:val="07123B84"/>
    <w:rsid w:val="072A0CC3"/>
    <w:rsid w:val="072C1C61"/>
    <w:rsid w:val="07470BC8"/>
    <w:rsid w:val="07547768"/>
    <w:rsid w:val="07577D6F"/>
    <w:rsid w:val="07806348"/>
    <w:rsid w:val="07A77448"/>
    <w:rsid w:val="07DE3C6D"/>
    <w:rsid w:val="07E32B52"/>
    <w:rsid w:val="07E947B0"/>
    <w:rsid w:val="07ED6B58"/>
    <w:rsid w:val="07F75E36"/>
    <w:rsid w:val="08035B94"/>
    <w:rsid w:val="08052D8B"/>
    <w:rsid w:val="08065413"/>
    <w:rsid w:val="080E17EC"/>
    <w:rsid w:val="081500A1"/>
    <w:rsid w:val="08156BA5"/>
    <w:rsid w:val="081959CA"/>
    <w:rsid w:val="0834055E"/>
    <w:rsid w:val="084971F8"/>
    <w:rsid w:val="085104DB"/>
    <w:rsid w:val="0854173A"/>
    <w:rsid w:val="086C5AE4"/>
    <w:rsid w:val="08B0409D"/>
    <w:rsid w:val="08BE62E6"/>
    <w:rsid w:val="08D930EE"/>
    <w:rsid w:val="08E43EA3"/>
    <w:rsid w:val="08E57931"/>
    <w:rsid w:val="08F51893"/>
    <w:rsid w:val="08FF4358"/>
    <w:rsid w:val="09184073"/>
    <w:rsid w:val="09187C14"/>
    <w:rsid w:val="093F2830"/>
    <w:rsid w:val="09617FE5"/>
    <w:rsid w:val="096D028D"/>
    <w:rsid w:val="09780027"/>
    <w:rsid w:val="098303E7"/>
    <w:rsid w:val="09BD2D2A"/>
    <w:rsid w:val="09CC66D0"/>
    <w:rsid w:val="09D256F8"/>
    <w:rsid w:val="09D37283"/>
    <w:rsid w:val="09EE47AA"/>
    <w:rsid w:val="09F752A3"/>
    <w:rsid w:val="09FB30A8"/>
    <w:rsid w:val="0A1064F1"/>
    <w:rsid w:val="0A14218C"/>
    <w:rsid w:val="0A1444EF"/>
    <w:rsid w:val="0A186D91"/>
    <w:rsid w:val="0A1C6248"/>
    <w:rsid w:val="0A2344DF"/>
    <w:rsid w:val="0A2615C0"/>
    <w:rsid w:val="0A2B7C7F"/>
    <w:rsid w:val="0A3F43A0"/>
    <w:rsid w:val="0A5004F3"/>
    <w:rsid w:val="0A6F17AD"/>
    <w:rsid w:val="0A797844"/>
    <w:rsid w:val="0A7B09F0"/>
    <w:rsid w:val="0A7C5C24"/>
    <w:rsid w:val="0A84589E"/>
    <w:rsid w:val="0ABA24D3"/>
    <w:rsid w:val="0ABE3B0B"/>
    <w:rsid w:val="0AF31BFC"/>
    <w:rsid w:val="0AF901CD"/>
    <w:rsid w:val="0AFA497A"/>
    <w:rsid w:val="0B3237E5"/>
    <w:rsid w:val="0B497DDA"/>
    <w:rsid w:val="0B4B1A24"/>
    <w:rsid w:val="0B504468"/>
    <w:rsid w:val="0B5B40C3"/>
    <w:rsid w:val="0B622F3F"/>
    <w:rsid w:val="0B654639"/>
    <w:rsid w:val="0B6E77A9"/>
    <w:rsid w:val="0B7505D0"/>
    <w:rsid w:val="0BA90F74"/>
    <w:rsid w:val="0BB56533"/>
    <w:rsid w:val="0BC63E94"/>
    <w:rsid w:val="0BCC6006"/>
    <w:rsid w:val="0BDC227C"/>
    <w:rsid w:val="0BE11BAA"/>
    <w:rsid w:val="0BEB2C85"/>
    <w:rsid w:val="0BF112FF"/>
    <w:rsid w:val="0C2979C6"/>
    <w:rsid w:val="0C343651"/>
    <w:rsid w:val="0C3A1A28"/>
    <w:rsid w:val="0C5E4493"/>
    <w:rsid w:val="0C6559F2"/>
    <w:rsid w:val="0C683368"/>
    <w:rsid w:val="0C780F87"/>
    <w:rsid w:val="0C794B33"/>
    <w:rsid w:val="0C856705"/>
    <w:rsid w:val="0C8960FB"/>
    <w:rsid w:val="0C995584"/>
    <w:rsid w:val="0CA9201A"/>
    <w:rsid w:val="0CB6229A"/>
    <w:rsid w:val="0CBA5A09"/>
    <w:rsid w:val="0CED4F97"/>
    <w:rsid w:val="0CFC29FE"/>
    <w:rsid w:val="0D18506F"/>
    <w:rsid w:val="0D1F713D"/>
    <w:rsid w:val="0D3606BA"/>
    <w:rsid w:val="0D3821F0"/>
    <w:rsid w:val="0D422145"/>
    <w:rsid w:val="0D422CB8"/>
    <w:rsid w:val="0D4D1818"/>
    <w:rsid w:val="0D5E73EA"/>
    <w:rsid w:val="0D7874B8"/>
    <w:rsid w:val="0D7B5E59"/>
    <w:rsid w:val="0D8850CB"/>
    <w:rsid w:val="0D960896"/>
    <w:rsid w:val="0D963616"/>
    <w:rsid w:val="0DB342FE"/>
    <w:rsid w:val="0DBC43B4"/>
    <w:rsid w:val="0DD36E96"/>
    <w:rsid w:val="0DD65FBA"/>
    <w:rsid w:val="0DE92D97"/>
    <w:rsid w:val="0E0E6126"/>
    <w:rsid w:val="0E1360E7"/>
    <w:rsid w:val="0E193ED5"/>
    <w:rsid w:val="0E1E3D8C"/>
    <w:rsid w:val="0E3D7655"/>
    <w:rsid w:val="0E4455AF"/>
    <w:rsid w:val="0E4D0480"/>
    <w:rsid w:val="0E5478B3"/>
    <w:rsid w:val="0E647B0B"/>
    <w:rsid w:val="0E87698B"/>
    <w:rsid w:val="0E946362"/>
    <w:rsid w:val="0E9B5C00"/>
    <w:rsid w:val="0EAB4E46"/>
    <w:rsid w:val="0EAE6BE4"/>
    <w:rsid w:val="0EE01B69"/>
    <w:rsid w:val="0EE257C5"/>
    <w:rsid w:val="0EEB5BDD"/>
    <w:rsid w:val="0F006D81"/>
    <w:rsid w:val="0F027F41"/>
    <w:rsid w:val="0F0E6E8F"/>
    <w:rsid w:val="0F12565C"/>
    <w:rsid w:val="0F153DAA"/>
    <w:rsid w:val="0F234A0B"/>
    <w:rsid w:val="0F357189"/>
    <w:rsid w:val="0F4B245C"/>
    <w:rsid w:val="0F4F4DFF"/>
    <w:rsid w:val="0F50200F"/>
    <w:rsid w:val="0F5D43CF"/>
    <w:rsid w:val="0F6D00C3"/>
    <w:rsid w:val="0F984EB9"/>
    <w:rsid w:val="0FA3424A"/>
    <w:rsid w:val="0FAC5025"/>
    <w:rsid w:val="0FB21882"/>
    <w:rsid w:val="0FB76E3A"/>
    <w:rsid w:val="0FE6395A"/>
    <w:rsid w:val="0FFC4299"/>
    <w:rsid w:val="0FFF0924"/>
    <w:rsid w:val="10086981"/>
    <w:rsid w:val="101168EB"/>
    <w:rsid w:val="102E5B40"/>
    <w:rsid w:val="103601C0"/>
    <w:rsid w:val="103E2831"/>
    <w:rsid w:val="104820CD"/>
    <w:rsid w:val="105569FF"/>
    <w:rsid w:val="10617DCB"/>
    <w:rsid w:val="108F5DB2"/>
    <w:rsid w:val="10947251"/>
    <w:rsid w:val="10A305BD"/>
    <w:rsid w:val="10A622B2"/>
    <w:rsid w:val="10A70599"/>
    <w:rsid w:val="10B53EE9"/>
    <w:rsid w:val="10B56D64"/>
    <w:rsid w:val="10C008F8"/>
    <w:rsid w:val="10C67A9A"/>
    <w:rsid w:val="10C80B62"/>
    <w:rsid w:val="10CF339E"/>
    <w:rsid w:val="10DE3664"/>
    <w:rsid w:val="10E64E9B"/>
    <w:rsid w:val="10EB0A8F"/>
    <w:rsid w:val="10EB794B"/>
    <w:rsid w:val="10FF4DA1"/>
    <w:rsid w:val="110F5E31"/>
    <w:rsid w:val="111349D4"/>
    <w:rsid w:val="11161DEE"/>
    <w:rsid w:val="112515CB"/>
    <w:rsid w:val="113B6662"/>
    <w:rsid w:val="1150363D"/>
    <w:rsid w:val="115D4EF8"/>
    <w:rsid w:val="11614C3A"/>
    <w:rsid w:val="11622F13"/>
    <w:rsid w:val="1163071D"/>
    <w:rsid w:val="117035E0"/>
    <w:rsid w:val="11746839"/>
    <w:rsid w:val="117E3B4F"/>
    <w:rsid w:val="11846077"/>
    <w:rsid w:val="11895A16"/>
    <w:rsid w:val="1190249F"/>
    <w:rsid w:val="11946081"/>
    <w:rsid w:val="11A018B8"/>
    <w:rsid w:val="11B96F05"/>
    <w:rsid w:val="11CD44E8"/>
    <w:rsid w:val="11D75117"/>
    <w:rsid w:val="11D82C33"/>
    <w:rsid w:val="11E52A83"/>
    <w:rsid w:val="11F3396A"/>
    <w:rsid w:val="11FD57FF"/>
    <w:rsid w:val="12004D0F"/>
    <w:rsid w:val="120C6661"/>
    <w:rsid w:val="12115BBA"/>
    <w:rsid w:val="122736B5"/>
    <w:rsid w:val="123A5564"/>
    <w:rsid w:val="124D44CE"/>
    <w:rsid w:val="12527556"/>
    <w:rsid w:val="12680BED"/>
    <w:rsid w:val="126B2081"/>
    <w:rsid w:val="127D5FCD"/>
    <w:rsid w:val="12862C8A"/>
    <w:rsid w:val="1291715E"/>
    <w:rsid w:val="12A2182C"/>
    <w:rsid w:val="12AB7583"/>
    <w:rsid w:val="12AD4B70"/>
    <w:rsid w:val="12B54805"/>
    <w:rsid w:val="12BF6FFD"/>
    <w:rsid w:val="12C40192"/>
    <w:rsid w:val="12CE2226"/>
    <w:rsid w:val="12E75737"/>
    <w:rsid w:val="12F46BF9"/>
    <w:rsid w:val="130F4955"/>
    <w:rsid w:val="13117BDB"/>
    <w:rsid w:val="131B53EA"/>
    <w:rsid w:val="131E6428"/>
    <w:rsid w:val="133209B5"/>
    <w:rsid w:val="133321EB"/>
    <w:rsid w:val="134B1B18"/>
    <w:rsid w:val="13503B73"/>
    <w:rsid w:val="13623201"/>
    <w:rsid w:val="13664F47"/>
    <w:rsid w:val="137653DD"/>
    <w:rsid w:val="139F590B"/>
    <w:rsid w:val="13AC4F79"/>
    <w:rsid w:val="13AF36E3"/>
    <w:rsid w:val="13B46E26"/>
    <w:rsid w:val="13B50707"/>
    <w:rsid w:val="13B8715F"/>
    <w:rsid w:val="13D9653A"/>
    <w:rsid w:val="13EA1D0D"/>
    <w:rsid w:val="14006129"/>
    <w:rsid w:val="140664EB"/>
    <w:rsid w:val="141119B2"/>
    <w:rsid w:val="141347AA"/>
    <w:rsid w:val="1419233E"/>
    <w:rsid w:val="141E0142"/>
    <w:rsid w:val="14215170"/>
    <w:rsid w:val="14267C0C"/>
    <w:rsid w:val="145C08AA"/>
    <w:rsid w:val="146850B9"/>
    <w:rsid w:val="148F7D1D"/>
    <w:rsid w:val="14941EC8"/>
    <w:rsid w:val="14996E4B"/>
    <w:rsid w:val="14A64343"/>
    <w:rsid w:val="14F85981"/>
    <w:rsid w:val="14FD3D27"/>
    <w:rsid w:val="1516158B"/>
    <w:rsid w:val="15217769"/>
    <w:rsid w:val="152C4F0C"/>
    <w:rsid w:val="152E48AD"/>
    <w:rsid w:val="1535466B"/>
    <w:rsid w:val="153D1DD8"/>
    <w:rsid w:val="153F10EA"/>
    <w:rsid w:val="15586B1B"/>
    <w:rsid w:val="15594163"/>
    <w:rsid w:val="15703A16"/>
    <w:rsid w:val="1577169E"/>
    <w:rsid w:val="15793B29"/>
    <w:rsid w:val="158A1C9C"/>
    <w:rsid w:val="15A3571F"/>
    <w:rsid w:val="15A73DC9"/>
    <w:rsid w:val="15BC1C65"/>
    <w:rsid w:val="15CB3B98"/>
    <w:rsid w:val="15CF27E3"/>
    <w:rsid w:val="15F27A72"/>
    <w:rsid w:val="1635462B"/>
    <w:rsid w:val="163954D9"/>
    <w:rsid w:val="163F124A"/>
    <w:rsid w:val="163F3582"/>
    <w:rsid w:val="16477167"/>
    <w:rsid w:val="164C001F"/>
    <w:rsid w:val="165468AB"/>
    <w:rsid w:val="165611C4"/>
    <w:rsid w:val="166A5877"/>
    <w:rsid w:val="168860F3"/>
    <w:rsid w:val="1689178D"/>
    <w:rsid w:val="168B1140"/>
    <w:rsid w:val="16921926"/>
    <w:rsid w:val="16AB6596"/>
    <w:rsid w:val="16B73A57"/>
    <w:rsid w:val="16B83F54"/>
    <w:rsid w:val="16CD7BEC"/>
    <w:rsid w:val="16DC056C"/>
    <w:rsid w:val="16E72622"/>
    <w:rsid w:val="16EC5631"/>
    <w:rsid w:val="16FA21A4"/>
    <w:rsid w:val="170B1829"/>
    <w:rsid w:val="170C46D2"/>
    <w:rsid w:val="171124F7"/>
    <w:rsid w:val="17322813"/>
    <w:rsid w:val="1733392C"/>
    <w:rsid w:val="173D5D11"/>
    <w:rsid w:val="173E62DF"/>
    <w:rsid w:val="17521CAA"/>
    <w:rsid w:val="175B3268"/>
    <w:rsid w:val="175E435A"/>
    <w:rsid w:val="177130D1"/>
    <w:rsid w:val="178C5425"/>
    <w:rsid w:val="178D3560"/>
    <w:rsid w:val="178E4560"/>
    <w:rsid w:val="17912FD6"/>
    <w:rsid w:val="17954956"/>
    <w:rsid w:val="17BA503E"/>
    <w:rsid w:val="17C45DD3"/>
    <w:rsid w:val="17CE0E87"/>
    <w:rsid w:val="17D214A4"/>
    <w:rsid w:val="17D55696"/>
    <w:rsid w:val="17E64914"/>
    <w:rsid w:val="180002B6"/>
    <w:rsid w:val="181400F0"/>
    <w:rsid w:val="181C1CC1"/>
    <w:rsid w:val="18434B87"/>
    <w:rsid w:val="184C4982"/>
    <w:rsid w:val="184C5C01"/>
    <w:rsid w:val="187D7C3F"/>
    <w:rsid w:val="18955C68"/>
    <w:rsid w:val="18987CDA"/>
    <w:rsid w:val="18B62F99"/>
    <w:rsid w:val="18BA24BA"/>
    <w:rsid w:val="18F80191"/>
    <w:rsid w:val="18FD7E33"/>
    <w:rsid w:val="19163D4F"/>
    <w:rsid w:val="19176744"/>
    <w:rsid w:val="19185260"/>
    <w:rsid w:val="191C5D18"/>
    <w:rsid w:val="191E295F"/>
    <w:rsid w:val="19304A88"/>
    <w:rsid w:val="19334FA2"/>
    <w:rsid w:val="193E7A78"/>
    <w:rsid w:val="19470D61"/>
    <w:rsid w:val="194D6FCE"/>
    <w:rsid w:val="19600931"/>
    <w:rsid w:val="197E65A2"/>
    <w:rsid w:val="198407DB"/>
    <w:rsid w:val="19866332"/>
    <w:rsid w:val="19DC7459"/>
    <w:rsid w:val="19E83534"/>
    <w:rsid w:val="19EC2D8A"/>
    <w:rsid w:val="19EE29C7"/>
    <w:rsid w:val="1A086D4C"/>
    <w:rsid w:val="1A0B3C74"/>
    <w:rsid w:val="1A450572"/>
    <w:rsid w:val="1A5770D8"/>
    <w:rsid w:val="1A6C42A1"/>
    <w:rsid w:val="1A7726C8"/>
    <w:rsid w:val="1A8A01AB"/>
    <w:rsid w:val="1A9F3838"/>
    <w:rsid w:val="1ABF4B8D"/>
    <w:rsid w:val="1ACB693C"/>
    <w:rsid w:val="1AD96AAE"/>
    <w:rsid w:val="1ADB4E71"/>
    <w:rsid w:val="1ADE1365"/>
    <w:rsid w:val="1AEF5A17"/>
    <w:rsid w:val="1AF52561"/>
    <w:rsid w:val="1B104545"/>
    <w:rsid w:val="1B176D69"/>
    <w:rsid w:val="1B187E81"/>
    <w:rsid w:val="1B7F2C2B"/>
    <w:rsid w:val="1BD026C7"/>
    <w:rsid w:val="1BE91B58"/>
    <w:rsid w:val="1C067820"/>
    <w:rsid w:val="1C1F4946"/>
    <w:rsid w:val="1C541564"/>
    <w:rsid w:val="1C6405B6"/>
    <w:rsid w:val="1C732FD4"/>
    <w:rsid w:val="1C94777C"/>
    <w:rsid w:val="1CA3562F"/>
    <w:rsid w:val="1CA85297"/>
    <w:rsid w:val="1CB24A13"/>
    <w:rsid w:val="1CD32FA8"/>
    <w:rsid w:val="1CF66216"/>
    <w:rsid w:val="1D054C08"/>
    <w:rsid w:val="1D1423FC"/>
    <w:rsid w:val="1D1C40BF"/>
    <w:rsid w:val="1D276A81"/>
    <w:rsid w:val="1D2C2839"/>
    <w:rsid w:val="1D3D3D52"/>
    <w:rsid w:val="1D4158F7"/>
    <w:rsid w:val="1D455983"/>
    <w:rsid w:val="1D696091"/>
    <w:rsid w:val="1D752350"/>
    <w:rsid w:val="1D80635E"/>
    <w:rsid w:val="1D842657"/>
    <w:rsid w:val="1D8758A8"/>
    <w:rsid w:val="1D8D525B"/>
    <w:rsid w:val="1D960A1B"/>
    <w:rsid w:val="1DA205CF"/>
    <w:rsid w:val="1DBB24C9"/>
    <w:rsid w:val="1DC43040"/>
    <w:rsid w:val="1DE144EF"/>
    <w:rsid w:val="1DEA5A7F"/>
    <w:rsid w:val="1DFB503B"/>
    <w:rsid w:val="1E0E4A7A"/>
    <w:rsid w:val="1E171DD7"/>
    <w:rsid w:val="1E2434B3"/>
    <w:rsid w:val="1E3E02E9"/>
    <w:rsid w:val="1E7217C7"/>
    <w:rsid w:val="1E7A270D"/>
    <w:rsid w:val="1E8D2DD0"/>
    <w:rsid w:val="1EAC101B"/>
    <w:rsid w:val="1EB077CB"/>
    <w:rsid w:val="1EC76DA9"/>
    <w:rsid w:val="1ECA54C1"/>
    <w:rsid w:val="1ED55616"/>
    <w:rsid w:val="1ED86F22"/>
    <w:rsid w:val="1EF65A88"/>
    <w:rsid w:val="1EFD0412"/>
    <w:rsid w:val="1F1B5A25"/>
    <w:rsid w:val="1F270D1F"/>
    <w:rsid w:val="1F377508"/>
    <w:rsid w:val="1F38393C"/>
    <w:rsid w:val="1F3A6E77"/>
    <w:rsid w:val="1F407C77"/>
    <w:rsid w:val="1F4C58AE"/>
    <w:rsid w:val="1F4E30C6"/>
    <w:rsid w:val="1F574197"/>
    <w:rsid w:val="1F6B69FF"/>
    <w:rsid w:val="1F6E6383"/>
    <w:rsid w:val="1F782C55"/>
    <w:rsid w:val="1F7910B2"/>
    <w:rsid w:val="1F7B2CB8"/>
    <w:rsid w:val="1F8543AA"/>
    <w:rsid w:val="1FA00610"/>
    <w:rsid w:val="1FE6519D"/>
    <w:rsid w:val="1FF02E39"/>
    <w:rsid w:val="1FFA490F"/>
    <w:rsid w:val="1FFE662A"/>
    <w:rsid w:val="2032371B"/>
    <w:rsid w:val="20376D61"/>
    <w:rsid w:val="204A450D"/>
    <w:rsid w:val="2053534D"/>
    <w:rsid w:val="206442A3"/>
    <w:rsid w:val="206B12FB"/>
    <w:rsid w:val="20721D3E"/>
    <w:rsid w:val="20723046"/>
    <w:rsid w:val="20AF44EE"/>
    <w:rsid w:val="20B77B4F"/>
    <w:rsid w:val="20BD56BC"/>
    <w:rsid w:val="20D75574"/>
    <w:rsid w:val="20D877A2"/>
    <w:rsid w:val="20F0160C"/>
    <w:rsid w:val="2118333E"/>
    <w:rsid w:val="215D1FFA"/>
    <w:rsid w:val="2168134A"/>
    <w:rsid w:val="21906933"/>
    <w:rsid w:val="2191083A"/>
    <w:rsid w:val="21916E75"/>
    <w:rsid w:val="219C75D5"/>
    <w:rsid w:val="21C051EE"/>
    <w:rsid w:val="21E54687"/>
    <w:rsid w:val="21EC0543"/>
    <w:rsid w:val="21ED042B"/>
    <w:rsid w:val="21F56448"/>
    <w:rsid w:val="221A5B91"/>
    <w:rsid w:val="221F6A6F"/>
    <w:rsid w:val="22215E09"/>
    <w:rsid w:val="2222412E"/>
    <w:rsid w:val="224019A6"/>
    <w:rsid w:val="2241161B"/>
    <w:rsid w:val="224B511C"/>
    <w:rsid w:val="22512DFE"/>
    <w:rsid w:val="22540ADC"/>
    <w:rsid w:val="2257681E"/>
    <w:rsid w:val="22847A08"/>
    <w:rsid w:val="22926C5F"/>
    <w:rsid w:val="22953640"/>
    <w:rsid w:val="22AD19BB"/>
    <w:rsid w:val="22B95A76"/>
    <w:rsid w:val="22D72890"/>
    <w:rsid w:val="22E805CC"/>
    <w:rsid w:val="22F1747D"/>
    <w:rsid w:val="22F53B51"/>
    <w:rsid w:val="23022C9D"/>
    <w:rsid w:val="23027F31"/>
    <w:rsid w:val="230B2247"/>
    <w:rsid w:val="2311219C"/>
    <w:rsid w:val="2317123A"/>
    <w:rsid w:val="232D13AB"/>
    <w:rsid w:val="23362E3E"/>
    <w:rsid w:val="233A52B0"/>
    <w:rsid w:val="23503687"/>
    <w:rsid w:val="2359172C"/>
    <w:rsid w:val="23695558"/>
    <w:rsid w:val="237D5856"/>
    <w:rsid w:val="239B66FF"/>
    <w:rsid w:val="23AE431F"/>
    <w:rsid w:val="23B574F2"/>
    <w:rsid w:val="23C52AC5"/>
    <w:rsid w:val="23D41710"/>
    <w:rsid w:val="23E11B70"/>
    <w:rsid w:val="23E7394F"/>
    <w:rsid w:val="240628E7"/>
    <w:rsid w:val="243B1BA8"/>
    <w:rsid w:val="24531660"/>
    <w:rsid w:val="245F68DF"/>
    <w:rsid w:val="24651C3E"/>
    <w:rsid w:val="246D086C"/>
    <w:rsid w:val="247470B6"/>
    <w:rsid w:val="24861701"/>
    <w:rsid w:val="24A75A61"/>
    <w:rsid w:val="24B704C7"/>
    <w:rsid w:val="24C04646"/>
    <w:rsid w:val="24E7522C"/>
    <w:rsid w:val="25035E3F"/>
    <w:rsid w:val="250F698F"/>
    <w:rsid w:val="25293B5D"/>
    <w:rsid w:val="253052DC"/>
    <w:rsid w:val="253157C0"/>
    <w:rsid w:val="25322148"/>
    <w:rsid w:val="25335EED"/>
    <w:rsid w:val="25367A25"/>
    <w:rsid w:val="254129D7"/>
    <w:rsid w:val="25427370"/>
    <w:rsid w:val="254D3E4A"/>
    <w:rsid w:val="25772704"/>
    <w:rsid w:val="25897290"/>
    <w:rsid w:val="258D031F"/>
    <w:rsid w:val="259C4431"/>
    <w:rsid w:val="25A60047"/>
    <w:rsid w:val="25AD2293"/>
    <w:rsid w:val="25B25EC7"/>
    <w:rsid w:val="25B52C45"/>
    <w:rsid w:val="25BE1C15"/>
    <w:rsid w:val="25C91ADD"/>
    <w:rsid w:val="25D82CAE"/>
    <w:rsid w:val="25FD2C0F"/>
    <w:rsid w:val="25FD40CC"/>
    <w:rsid w:val="260031DB"/>
    <w:rsid w:val="26175296"/>
    <w:rsid w:val="263141FB"/>
    <w:rsid w:val="26335FE4"/>
    <w:rsid w:val="26383E0D"/>
    <w:rsid w:val="264C54EA"/>
    <w:rsid w:val="26652266"/>
    <w:rsid w:val="268D63C8"/>
    <w:rsid w:val="269C392A"/>
    <w:rsid w:val="26A35829"/>
    <w:rsid w:val="26A54988"/>
    <w:rsid w:val="26C719BD"/>
    <w:rsid w:val="26FA3004"/>
    <w:rsid w:val="274443E5"/>
    <w:rsid w:val="27477492"/>
    <w:rsid w:val="274C4CAF"/>
    <w:rsid w:val="275C1F9A"/>
    <w:rsid w:val="275D7694"/>
    <w:rsid w:val="27654675"/>
    <w:rsid w:val="2777779E"/>
    <w:rsid w:val="277C0E36"/>
    <w:rsid w:val="27807CB2"/>
    <w:rsid w:val="27877B38"/>
    <w:rsid w:val="278A380B"/>
    <w:rsid w:val="27AC2FE8"/>
    <w:rsid w:val="27AF1088"/>
    <w:rsid w:val="27B635A6"/>
    <w:rsid w:val="27BF53F3"/>
    <w:rsid w:val="27CF41CE"/>
    <w:rsid w:val="27D46D9D"/>
    <w:rsid w:val="27DC502F"/>
    <w:rsid w:val="27EC4AE0"/>
    <w:rsid w:val="27EE22ED"/>
    <w:rsid w:val="27F07BA2"/>
    <w:rsid w:val="28025EAA"/>
    <w:rsid w:val="28124D5D"/>
    <w:rsid w:val="2824545D"/>
    <w:rsid w:val="28360327"/>
    <w:rsid w:val="28693391"/>
    <w:rsid w:val="287911E0"/>
    <w:rsid w:val="288B5E56"/>
    <w:rsid w:val="288D05D2"/>
    <w:rsid w:val="28963D4E"/>
    <w:rsid w:val="28964B3F"/>
    <w:rsid w:val="2899452D"/>
    <w:rsid w:val="28AE65E3"/>
    <w:rsid w:val="28AF1D4E"/>
    <w:rsid w:val="28B7150F"/>
    <w:rsid w:val="28BA142A"/>
    <w:rsid w:val="28C607CA"/>
    <w:rsid w:val="28CA56C0"/>
    <w:rsid w:val="28CC4F8A"/>
    <w:rsid w:val="28E467A8"/>
    <w:rsid w:val="28EB46D5"/>
    <w:rsid w:val="29203163"/>
    <w:rsid w:val="2927681D"/>
    <w:rsid w:val="29456D19"/>
    <w:rsid w:val="29675152"/>
    <w:rsid w:val="29743310"/>
    <w:rsid w:val="29771A25"/>
    <w:rsid w:val="29871BBC"/>
    <w:rsid w:val="299D1F81"/>
    <w:rsid w:val="29D960D4"/>
    <w:rsid w:val="29DB30CF"/>
    <w:rsid w:val="29E928DB"/>
    <w:rsid w:val="29EE65FA"/>
    <w:rsid w:val="29F71CD0"/>
    <w:rsid w:val="2A0E0774"/>
    <w:rsid w:val="2A10496C"/>
    <w:rsid w:val="2A17128C"/>
    <w:rsid w:val="2A202CC0"/>
    <w:rsid w:val="2A551160"/>
    <w:rsid w:val="2A75186F"/>
    <w:rsid w:val="2A84680A"/>
    <w:rsid w:val="2A8959D9"/>
    <w:rsid w:val="2A8978D7"/>
    <w:rsid w:val="2A8D11DE"/>
    <w:rsid w:val="2A967B9D"/>
    <w:rsid w:val="2AE702EC"/>
    <w:rsid w:val="2AE956FA"/>
    <w:rsid w:val="2AF93197"/>
    <w:rsid w:val="2B1509C3"/>
    <w:rsid w:val="2B491D94"/>
    <w:rsid w:val="2B4D2FC5"/>
    <w:rsid w:val="2B56512A"/>
    <w:rsid w:val="2B690F40"/>
    <w:rsid w:val="2B7C43F2"/>
    <w:rsid w:val="2B7D7385"/>
    <w:rsid w:val="2B8E1452"/>
    <w:rsid w:val="2B9023F4"/>
    <w:rsid w:val="2B9453D5"/>
    <w:rsid w:val="2BA6631B"/>
    <w:rsid w:val="2BAE33C8"/>
    <w:rsid w:val="2BAE536B"/>
    <w:rsid w:val="2BB62314"/>
    <w:rsid w:val="2BCB0475"/>
    <w:rsid w:val="2BCE2AA4"/>
    <w:rsid w:val="2BD53EA5"/>
    <w:rsid w:val="2BE87A5A"/>
    <w:rsid w:val="2BEC76D9"/>
    <w:rsid w:val="2BF66FEB"/>
    <w:rsid w:val="2BF72E14"/>
    <w:rsid w:val="2C0D0928"/>
    <w:rsid w:val="2C225A98"/>
    <w:rsid w:val="2C3A7BDE"/>
    <w:rsid w:val="2C782F26"/>
    <w:rsid w:val="2C8F7DC3"/>
    <w:rsid w:val="2C943659"/>
    <w:rsid w:val="2CA45768"/>
    <w:rsid w:val="2CA60553"/>
    <w:rsid w:val="2CAB3175"/>
    <w:rsid w:val="2CCD7EC7"/>
    <w:rsid w:val="2CE067E3"/>
    <w:rsid w:val="2CED2A88"/>
    <w:rsid w:val="2CF77ECF"/>
    <w:rsid w:val="2D0B5871"/>
    <w:rsid w:val="2D784328"/>
    <w:rsid w:val="2D83099E"/>
    <w:rsid w:val="2D8D3848"/>
    <w:rsid w:val="2D9F391A"/>
    <w:rsid w:val="2D9F7A6B"/>
    <w:rsid w:val="2DA32C81"/>
    <w:rsid w:val="2DA94C14"/>
    <w:rsid w:val="2DAB75B9"/>
    <w:rsid w:val="2DC74DA3"/>
    <w:rsid w:val="2DD62597"/>
    <w:rsid w:val="2DE9307E"/>
    <w:rsid w:val="2DEE0C6A"/>
    <w:rsid w:val="2E036E6C"/>
    <w:rsid w:val="2E111273"/>
    <w:rsid w:val="2E222ED4"/>
    <w:rsid w:val="2E3B3AC6"/>
    <w:rsid w:val="2E437C7E"/>
    <w:rsid w:val="2E5138E2"/>
    <w:rsid w:val="2E6A0BDA"/>
    <w:rsid w:val="2E8B471D"/>
    <w:rsid w:val="2E8D414C"/>
    <w:rsid w:val="2EA441B6"/>
    <w:rsid w:val="2EFF275E"/>
    <w:rsid w:val="2F1B746D"/>
    <w:rsid w:val="2F236AD8"/>
    <w:rsid w:val="2F24686C"/>
    <w:rsid w:val="2F316852"/>
    <w:rsid w:val="2F6474E3"/>
    <w:rsid w:val="2F6966EB"/>
    <w:rsid w:val="2F6B4BA2"/>
    <w:rsid w:val="2F945E39"/>
    <w:rsid w:val="2F9923AB"/>
    <w:rsid w:val="2FB969DE"/>
    <w:rsid w:val="2FBF04A0"/>
    <w:rsid w:val="2FE84903"/>
    <w:rsid w:val="2FEB1C00"/>
    <w:rsid w:val="300B75B2"/>
    <w:rsid w:val="303E7E8A"/>
    <w:rsid w:val="306043D0"/>
    <w:rsid w:val="306B1499"/>
    <w:rsid w:val="30877FEE"/>
    <w:rsid w:val="308B322A"/>
    <w:rsid w:val="309058A0"/>
    <w:rsid w:val="30973317"/>
    <w:rsid w:val="30995D62"/>
    <w:rsid w:val="30B6615B"/>
    <w:rsid w:val="30BB50BD"/>
    <w:rsid w:val="30BC393B"/>
    <w:rsid w:val="30BF162C"/>
    <w:rsid w:val="30CE4C77"/>
    <w:rsid w:val="30DD6ECD"/>
    <w:rsid w:val="30E50D3A"/>
    <w:rsid w:val="30F07575"/>
    <w:rsid w:val="30F419B5"/>
    <w:rsid w:val="31177DE4"/>
    <w:rsid w:val="31273DEF"/>
    <w:rsid w:val="313F0753"/>
    <w:rsid w:val="3141540C"/>
    <w:rsid w:val="314330B3"/>
    <w:rsid w:val="315231A0"/>
    <w:rsid w:val="317C78C9"/>
    <w:rsid w:val="31854E10"/>
    <w:rsid w:val="31BC0BC8"/>
    <w:rsid w:val="31D62EC8"/>
    <w:rsid w:val="31E66D38"/>
    <w:rsid w:val="31F4564B"/>
    <w:rsid w:val="325D14A6"/>
    <w:rsid w:val="32673285"/>
    <w:rsid w:val="327161C8"/>
    <w:rsid w:val="328F703B"/>
    <w:rsid w:val="329C0F7B"/>
    <w:rsid w:val="32A03EA2"/>
    <w:rsid w:val="32A15D4F"/>
    <w:rsid w:val="32CE52D4"/>
    <w:rsid w:val="32CE6C1E"/>
    <w:rsid w:val="32D85777"/>
    <w:rsid w:val="32D870DA"/>
    <w:rsid w:val="32E25662"/>
    <w:rsid w:val="32F21160"/>
    <w:rsid w:val="32F300C5"/>
    <w:rsid w:val="33011913"/>
    <w:rsid w:val="33141D78"/>
    <w:rsid w:val="331B1BCB"/>
    <w:rsid w:val="33231891"/>
    <w:rsid w:val="3327672A"/>
    <w:rsid w:val="333C77BF"/>
    <w:rsid w:val="334230EB"/>
    <w:rsid w:val="335068AC"/>
    <w:rsid w:val="335C7898"/>
    <w:rsid w:val="335F2E46"/>
    <w:rsid w:val="33613A39"/>
    <w:rsid w:val="33620639"/>
    <w:rsid w:val="3375186B"/>
    <w:rsid w:val="33795069"/>
    <w:rsid w:val="33A9290C"/>
    <w:rsid w:val="33B9705F"/>
    <w:rsid w:val="33CE656B"/>
    <w:rsid w:val="33CF44AF"/>
    <w:rsid w:val="33D61E16"/>
    <w:rsid w:val="33E72163"/>
    <w:rsid w:val="33F965A6"/>
    <w:rsid w:val="33FC158E"/>
    <w:rsid w:val="340C7F35"/>
    <w:rsid w:val="34194506"/>
    <w:rsid w:val="342439AB"/>
    <w:rsid w:val="34296F57"/>
    <w:rsid w:val="343B72E7"/>
    <w:rsid w:val="346E792F"/>
    <w:rsid w:val="348901FF"/>
    <w:rsid w:val="34DC2F8C"/>
    <w:rsid w:val="35012C8D"/>
    <w:rsid w:val="3501749A"/>
    <w:rsid w:val="35066922"/>
    <w:rsid w:val="352A1704"/>
    <w:rsid w:val="352D4EAB"/>
    <w:rsid w:val="354F7A57"/>
    <w:rsid w:val="35512507"/>
    <w:rsid w:val="3559749A"/>
    <w:rsid w:val="355E357E"/>
    <w:rsid w:val="356C340E"/>
    <w:rsid w:val="356E5BF2"/>
    <w:rsid w:val="35713FA3"/>
    <w:rsid w:val="35721A4A"/>
    <w:rsid w:val="358E2E5A"/>
    <w:rsid w:val="359A6066"/>
    <w:rsid w:val="35B342CD"/>
    <w:rsid w:val="35B407D7"/>
    <w:rsid w:val="35C44FE6"/>
    <w:rsid w:val="35CF448D"/>
    <w:rsid w:val="35F8533A"/>
    <w:rsid w:val="360E78D3"/>
    <w:rsid w:val="3612523F"/>
    <w:rsid w:val="36240725"/>
    <w:rsid w:val="363315BD"/>
    <w:rsid w:val="36353357"/>
    <w:rsid w:val="36422524"/>
    <w:rsid w:val="36666033"/>
    <w:rsid w:val="36670E97"/>
    <w:rsid w:val="366E139D"/>
    <w:rsid w:val="36715789"/>
    <w:rsid w:val="368970B8"/>
    <w:rsid w:val="368E083C"/>
    <w:rsid w:val="36B00612"/>
    <w:rsid w:val="36B0382A"/>
    <w:rsid w:val="36BC12AC"/>
    <w:rsid w:val="36C3087F"/>
    <w:rsid w:val="36CD42BF"/>
    <w:rsid w:val="36D117E6"/>
    <w:rsid w:val="36D119C9"/>
    <w:rsid w:val="36D20103"/>
    <w:rsid w:val="36D32DFF"/>
    <w:rsid w:val="36E71ECF"/>
    <w:rsid w:val="36F35227"/>
    <w:rsid w:val="370F1098"/>
    <w:rsid w:val="37291E9A"/>
    <w:rsid w:val="372A0908"/>
    <w:rsid w:val="37380C6A"/>
    <w:rsid w:val="376F616C"/>
    <w:rsid w:val="37831E4C"/>
    <w:rsid w:val="379B7DA8"/>
    <w:rsid w:val="37A031DB"/>
    <w:rsid w:val="37A2418D"/>
    <w:rsid w:val="37A55DA2"/>
    <w:rsid w:val="37A605A1"/>
    <w:rsid w:val="37B23765"/>
    <w:rsid w:val="37B500A4"/>
    <w:rsid w:val="37C47438"/>
    <w:rsid w:val="37CF7992"/>
    <w:rsid w:val="37DB52AC"/>
    <w:rsid w:val="37EB3296"/>
    <w:rsid w:val="37F11589"/>
    <w:rsid w:val="37FB092E"/>
    <w:rsid w:val="382D042F"/>
    <w:rsid w:val="385E4F22"/>
    <w:rsid w:val="386F2867"/>
    <w:rsid w:val="38A53562"/>
    <w:rsid w:val="38A75648"/>
    <w:rsid w:val="38CA35DF"/>
    <w:rsid w:val="38EB274E"/>
    <w:rsid w:val="38F043B6"/>
    <w:rsid w:val="39055463"/>
    <w:rsid w:val="39122B9D"/>
    <w:rsid w:val="391C3E16"/>
    <w:rsid w:val="392C0BCB"/>
    <w:rsid w:val="394C586A"/>
    <w:rsid w:val="3969749A"/>
    <w:rsid w:val="3982292E"/>
    <w:rsid w:val="39A26B68"/>
    <w:rsid w:val="39B014BA"/>
    <w:rsid w:val="39BC3CE0"/>
    <w:rsid w:val="39EE7070"/>
    <w:rsid w:val="39F0312B"/>
    <w:rsid w:val="39F0465C"/>
    <w:rsid w:val="3A02765A"/>
    <w:rsid w:val="3A34416F"/>
    <w:rsid w:val="3A395871"/>
    <w:rsid w:val="3A3C01D1"/>
    <w:rsid w:val="3A4126C9"/>
    <w:rsid w:val="3A4F4AB4"/>
    <w:rsid w:val="3A7D21A0"/>
    <w:rsid w:val="3A87623E"/>
    <w:rsid w:val="3A956510"/>
    <w:rsid w:val="3AB93316"/>
    <w:rsid w:val="3AB97621"/>
    <w:rsid w:val="3ACA1E7F"/>
    <w:rsid w:val="3ACD12D9"/>
    <w:rsid w:val="3AE75EFA"/>
    <w:rsid w:val="3B0848F1"/>
    <w:rsid w:val="3B105524"/>
    <w:rsid w:val="3B1E67C2"/>
    <w:rsid w:val="3B2A4B86"/>
    <w:rsid w:val="3B391C0D"/>
    <w:rsid w:val="3B561B83"/>
    <w:rsid w:val="3B5A08EE"/>
    <w:rsid w:val="3B625429"/>
    <w:rsid w:val="3B635244"/>
    <w:rsid w:val="3B7E1D16"/>
    <w:rsid w:val="3BAC54D3"/>
    <w:rsid w:val="3BB65724"/>
    <w:rsid w:val="3BC248AF"/>
    <w:rsid w:val="3BD37C99"/>
    <w:rsid w:val="3BE17535"/>
    <w:rsid w:val="3BE8249D"/>
    <w:rsid w:val="3BE97DDF"/>
    <w:rsid w:val="3BEC2A55"/>
    <w:rsid w:val="3BED3110"/>
    <w:rsid w:val="3C1945B1"/>
    <w:rsid w:val="3C372D9A"/>
    <w:rsid w:val="3C4312E3"/>
    <w:rsid w:val="3C4B3C59"/>
    <w:rsid w:val="3C783A7A"/>
    <w:rsid w:val="3C8A5C30"/>
    <w:rsid w:val="3C987009"/>
    <w:rsid w:val="3C994D82"/>
    <w:rsid w:val="3CA028A9"/>
    <w:rsid w:val="3CAD216C"/>
    <w:rsid w:val="3CB23654"/>
    <w:rsid w:val="3CB50C6E"/>
    <w:rsid w:val="3CCC598C"/>
    <w:rsid w:val="3CCE6AEA"/>
    <w:rsid w:val="3CCF741C"/>
    <w:rsid w:val="3CD32118"/>
    <w:rsid w:val="3CE94F3B"/>
    <w:rsid w:val="3CEE4738"/>
    <w:rsid w:val="3CF222C0"/>
    <w:rsid w:val="3D027346"/>
    <w:rsid w:val="3D093FCD"/>
    <w:rsid w:val="3D0A4D20"/>
    <w:rsid w:val="3D1432B2"/>
    <w:rsid w:val="3D150267"/>
    <w:rsid w:val="3D4D1112"/>
    <w:rsid w:val="3D515517"/>
    <w:rsid w:val="3D5C2ABB"/>
    <w:rsid w:val="3D6F74C7"/>
    <w:rsid w:val="3D8C32D3"/>
    <w:rsid w:val="3D931372"/>
    <w:rsid w:val="3D9B0053"/>
    <w:rsid w:val="3DA307B7"/>
    <w:rsid w:val="3DA66F42"/>
    <w:rsid w:val="3DA77E38"/>
    <w:rsid w:val="3DB350E5"/>
    <w:rsid w:val="3DCA1912"/>
    <w:rsid w:val="3DE87B3C"/>
    <w:rsid w:val="3E073334"/>
    <w:rsid w:val="3E2301CF"/>
    <w:rsid w:val="3E252598"/>
    <w:rsid w:val="3E540C0A"/>
    <w:rsid w:val="3E555907"/>
    <w:rsid w:val="3E5F5E84"/>
    <w:rsid w:val="3E6F4C4D"/>
    <w:rsid w:val="3E71589C"/>
    <w:rsid w:val="3E87266E"/>
    <w:rsid w:val="3E883FEC"/>
    <w:rsid w:val="3EA368BB"/>
    <w:rsid w:val="3EA45D9C"/>
    <w:rsid w:val="3EB15A3E"/>
    <w:rsid w:val="3EB761BF"/>
    <w:rsid w:val="3EC3597B"/>
    <w:rsid w:val="3ECD0FA5"/>
    <w:rsid w:val="3F021AB7"/>
    <w:rsid w:val="3F05790E"/>
    <w:rsid w:val="3F3D1130"/>
    <w:rsid w:val="3F3F35A9"/>
    <w:rsid w:val="3F500AE0"/>
    <w:rsid w:val="3F652772"/>
    <w:rsid w:val="3F6625C3"/>
    <w:rsid w:val="3F6843D8"/>
    <w:rsid w:val="3F844F61"/>
    <w:rsid w:val="3F874CE1"/>
    <w:rsid w:val="3F880971"/>
    <w:rsid w:val="3F953CA5"/>
    <w:rsid w:val="3FA54F3B"/>
    <w:rsid w:val="3FC17C64"/>
    <w:rsid w:val="3FFA6B77"/>
    <w:rsid w:val="40042A93"/>
    <w:rsid w:val="4006193C"/>
    <w:rsid w:val="400946E2"/>
    <w:rsid w:val="40247044"/>
    <w:rsid w:val="402F3CC5"/>
    <w:rsid w:val="404771F9"/>
    <w:rsid w:val="4051393F"/>
    <w:rsid w:val="406D4ACC"/>
    <w:rsid w:val="407C7ADC"/>
    <w:rsid w:val="407D589D"/>
    <w:rsid w:val="409055D4"/>
    <w:rsid w:val="409B0E5F"/>
    <w:rsid w:val="409E52C5"/>
    <w:rsid w:val="40C9503C"/>
    <w:rsid w:val="40D02D32"/>
    <w:rsid w:val="40D45D0B"/>
    <w:rsid w:val="40E644F3"/>
    <w:rsid w:val="40FD6E71"/>
    <w:rsid w:val="41084CB9"/>
    <w:rsid w:val="410E28BE"/>
    <w:rsid w:val="411B53F9"/>
    <w:rsid w:val="41277A9F"/>
    <w:rsid w:val="41283FB4"/>
    <w:rsid w:val="414F5D83"/>
    <w:rsid w:val="415F6094"/>
    <w:rsid w:val="415F7F4C"/>
    <w:rsid w:val="41704116"/>
    <w:rsid w:val="41787376"/>
    <w:rsid w:val="41825DB0"/>
    <w:rsid w:val="41844AB8"/>
    <w:rsid w:val="41BA1871"/>
    <w:rsid w:val="41BF11E9"/>
    <w:rsid w:val="41D001EB"/>
    <w:rsid w:val="41D23F4E"/>
    <w:rsid w:val="41DD5739"/>
    <w:rsid w:val="41E13728"/>
    <w:rsid w:val="41E140AA"/>
    <w:rsid w:val="41EA5950"/>
    <w:rsid w:val="41ED17F8"/>
    <w:rsid w:val="41F814C1"/>
    <w:rsid w:val="41FC58AB"/>
    <w:rsid w:val="4207307E"/>
    <w:rsid w:val="42433AA3"/>
    <w:rsid w:val="424C06AC"/>
    <w:rsid w:val="424E049B"/>
    <w:rsid w:val="4256479A"/>
    <w:rsid w:val="425B5557"/>
    <w:rsid w:val="425E695A"/>
    <w:rsid w:val="42691773"/>
    <w:rsid w:val="429874D4"/>
    <w:rsid w:val="42AE595A"/>
    <w:rsid w:val="42AE78B5"/>
    <w:rsid w:val="42AF25C6"/>
    <w:rsid w:val="42B06CF8"/>
    <w:rsid w:val="42BD0D26"/>
    <w:rsid w:val="42DA6470"/>
    <w:rsid w:val="42E3602F"/>
    <w:rsid w:val="42F023AE"/>
    <w:rsid w:val="42F57774"/>
    <w:rsid w:val="42FB5356"/>
    <w:rsid w:val="430719AB"/>
    <w:rsid w:val="4307631D"/>
    <w:rsid w:val="430E2F4E"/>
    <w:rsid w:val="43167E1B"/>
    <w:rsid w:val="43183385"/>
    <w:rsid w:val="4319566C"/>
    <w:rsid w:val="43276745"/>
    <w:rsid w:val="43320626"/>
    <w:rsid w:val="433E6EBB"/>
    <w:rsid w:val="434275BC"/>
    <w:rsid w:val="43455943"/>
    <w:rsid w:val="4352230A"/>
    <w:rsid w:val="43527BAD"/>
    <w:rsid w:val="435B0870"/>
    <w:rsid w:val="435E1DAA"/>
    <w:rsid w:val="43603B96"/>
    <w:rsid w:val="43626746"/>
    <w:rsid w:val="43642D58"/>
    <w:rsid w:val="436A64DC"/>
    <w:rsid w:val="436C2BF6"/>
    <w:rsid w:val="437010FF"/>
    <w:rsid w:val="437F0615"/>
    <w:rsid w:val="4385463C"/>
    <w:rsid w:val="438572C3"/>
    <w:rsid w:val="43870F53"/>
    <w:rsid w:val="43871D32"/>
    <w:rsid w:val="438E7811"/>
    <w:rsid w:val="43B10CE1"/>
    <w:rsid w:val="43BF00C8"/>
    <w:rsid w:val="43C07D27"/>
    <w:rsid w:val="43C65E8F"/>
    <w:rsid w:val="43DF4FF2"/>
    <w:rsid w:val="43E03021"/>
    <w:rsid w:val="4402500A"/>
    <w:rsid w:val="4410645F"/>
    <w:rsid w:val="443333CC"/>
    <w:rsid w:val="443D2E0C"/>
    <w:rsid w:val="444F51BF"/>
    <w:rsid w:val="44AB74F9"/>
    <w:rsid w:val="44B019D8"/>
    <w:rsid w:val="44B330F0"/>
    <w:rsid w:val="44C1566A"/>
    <w:rsid w:val="44C76CEF"/>
    <w:rsid w:val="44C776D4"/>
    <w:rsid w:val="44C815AE"/>
    <w:rsid w:val="44E62EB3"/>
    <w:rsid w:val="44EF2397"/>
    <w:rsid w:val="44F26A63"/>
    <w:rsid w:val="44F85569"/>
    <w:rsid w:val="44FB06B2"/>
    <w:rsid w:val="45020354"/>
    <w:rsid w:val="452E2B45"/>
    <w:rsid w:val="45301D47"/>
    <w:rsid w:val="45355AB6"/>
    <w:rsid w:val="45425117"/>
    <w:rsid w:val="458472C1"/>
    <w:rsid w:val="458745EF"/>
    <w:rsid w:val="45B2400A"/>
    <w:rsid w:val="45B32125"/>
    <w:rsid w:val="45B32C4D"/>
    <w:rsid w:val="45FA783F"/>
    <w:rsid w:val="46001317"/>
    <w:rsid w:val="460C638B"/>
    <w:rsid w:val="463A162D"/>
    <w:rsid w:val="4644701B"/>
    <w:rsid w:val="464641D6"/>
    <w:rsid w:val="464914D3"/>
    <w:rsid w:val="46547B49"/>
    <w:rsid w:val="466A0997"/>
    <w:rsid w:val="46735F5F"/>
    <w:rsid w:val="468D264E"/>
    <w:rsid w:val="46C2446B"/>
    <w:rsid w:val="46E807C0"/>
    <w:rsid w:val="47304C8D"/>
    <w:rsid w:val="473F1F98"/>
    <w:rsid w:val="47436EA1"/>
    <w:rsid w:val="474426E5"/>
    <w:rsid w:val="47494857"/>
    <w:rsid w:val="474C5394"/>
    <w:rsid w:val="474D24B6"/>
    <w:rsid w:val="47652E86"/>
    <w:rsid w:val="47880482"/>
    <w:rsid w:val="478A337D"/>
    <w:rsid w:val="47A3233C"/>
    <w:rsid w:val="47A412AB"/>
    <w:rsid w:val="47B03E34"/>
    <w:rsid w:val="47BF13C4"/>
    <w:rsid w:val="47BF4937"/>
    <w:rsid w:val="47CD1E69"/>
    <w:rsid w:val="47FC7DC6"/>
    <w:rsid w:val="48010370"/>
    <w:rsid w:val="48033EFB"/>
    <w:rsid w:val="481F1BC5"/>
    <w:rsid w:val="4828179B"/>
    <w:rsid w:val="48294FB5"/>
    <w:rsid w:val="48313056"/>
    <w:rsid w:val="483D7E6F"/>
    <w:rsid w:val="48712CAD"/>
    <w:rsid w:val="48763113"/>
    <w:rsid w:val="488164AA"/>
    <w:rsid w:val="488A335A"/>
    <w:rsid w:val="48B1020F"/>
    <w:rsid w:val="48B75C35"/>
    <w:rsid w:val="48C76692"/>
    <w:rsid w:val="48D110EC"/>
    <w:rsid w:val="48D26FA6"/>
    <w:rsid w:val="48DA209E"/>
    <w:rsid w:val="48DC7078"/>
    <w:rsid w:val="48F86D2A"/>
    <w:rsid w:val="4909561A"/>
    <w:rsid w:val="491B5DCA"/>
    <w:rsid w:val="491D1E4F"/>
    <w:rsid w:val="492E5CF1"/>
    <w:rsid w:val="494E20E8"/>
    <w:rsid w:val="495058EE"/>
    <w:rsid w:val="495B25EC"/>
    <w:rsid w:val="495C1DE3"/>
    <w:rsid w:val="497134A9"/>
    <w:rsid w:val="49806AA9"/>
    <w:rsid w:val="498B7891"/>
    <w:rsid w:val="49A1416B"/>
    <w:rsid w:val="49A73C67"/>
    <w:rsid w:val="49A97079"/>
    <w:rsid w:val="49AD7880"/>
    <w:rsid w:val="49B10738"/>
    <w:rsid w:val="49B56D7C"/>
    <w:rsid w:val="49BF0F13"/>
    <w:rsid w:val="49C21CDA"/>
    <w:rsid w:val="49C55B6C"/>
    <w:rsid w:val="49C653C2"/>
    <w:rsid w:val="49C87591"/>
    <w:rsid w:val="49CD6388"/>
    <w:rsid w:val="49D837BB"/>
    <w:rsid w:val="49EE1F53"/>
    <w:rsid w:val="4A0A265A"/>
    <w:rsid w:val="4A0B5448"/>
    <w:rsid w:val="4A1B2B4E"/>
    <w:rsid w:val="4A265939"/>
    <w:rsid w:val="4A384A81"/>
    <w:rsid w:val="4A404201"/>
    <w:rsid w:val="4A407D8C"/>
    <w:rsid w:val="4A5F57E9"/>
    <w:rsid w:val="4A7F5D3C"/>
    <w:rsid w:val="4A8F7983"/>
    <w:rsid w:val="4A9E42E3"/>
    <w:rsid w:val="4AA246D3"/>
    <w:rsid w:val="4AB762C1"/>
    <w:rsid w:val="4AD97DFD"/>
    <w:rsid w:val="4AE205CF"/>
    <w:rsid w:val="4AE805CF"/>
    <w:rsid w:val="4AEA19F5"/>
    <w:rsid w:val="4AF20679"/>
    <w:rsid w:val="4AF556B4"/>
    <w:rsid w:val="4B1361F9"/>
    <w:rsid w:val="4B182AA5"/>
    <w:rsid w:val="4B1B2FED"/>
    <w:rsid w:val="4B404F4D"/>
    <w:rsid w:val="4B416F7B"/>
    <w:rsid w:val="4B4B4444"/>
    <w:rsid w:val="4B5048BA"/>
    <w:rsid w:val="4B62517A"/>
    <w:rsid w:val="4B675AB3"/>
    <w:rsid w:val="4B692F53"/>
    <w:rsid w:val="4B730289"/>
    <w:rsid w:val="4B7E16A6"/>
    <w:rsid w:val="4B823BF5"/>
    <w:rsid w:val="4B975C2A"/>
    <w:rsid w:val="4BA079A2"/>
    <w:rsid w:val="4BA07FA7"/>
    <w:rsid w:val="4BAF1D79"/>
    <w:rsid w:val="4BBF7DCE"/>
    <w:rsid w:val="4BC5452C"/>
    <w:rsid w:val="4BCA1631"/>
    <w:rsid w:val="4BD15D05"/>
    <w:rsid w:val="4BD85E64"/>
    <w:rsid w:val="4BE033A9"/>
    <w:rsid w:val="4BE2605A"/>
    <w:rsid w:val="4BE56EC3"/>
    <w:rsid w:val="4BEC4602"/>
    <w:rsid w:val="4BED4B08"/>
    <w:rsid w:val="4BEE56FC"/>
    <w:rsid w:val="4BEF2C50"/>
    <w:rsid w:val="4BEF4F20"/>
    <w:rsid w:val="4C2B64DF"/>
    <w:rsid w:val="4C314A79"/>
    <w:rsid w:val="4C4B16C4"/>
    <w:rsid w:val="4C4B61C7"/>
    <w:rsid w:val="4C7360B2"/>
    <w:rsid w:val="4C784995"/>
    <w:rsid w:val="4C856AF6"/>
    <w:rsid w:val="4C894F42"/>
    <w:rsid w:val="4C9151CF"/>
    <w:rsid w:val="4C99678D"/>
    <w:rsid w:val="4CBC1DD2"/>
    <w:rsid w:val="4CD44479"/>
    <w:rsid w:val="4CE01A5C"/>
    <w:rsid w:val="4CE55DE5"/>
    <w:rsid w:val="4CE7317C"/>
    <w:rsid w:val="4CEE4569"/>
    <w:rsid w:val="4CEE7A46"/>
    <w:rsid w:val="4CFA7CB6"/>
    <w:rsid w:val="4CFF5AE5"/>
    <w:rsid w:val="4D174947"/>
    <w:rsid w:val="4D191839"/>
    <w:rsid w:val="4D32098B"/>
    <w:rsid w:val="4D323802"/>
    <w:rsid w:val="4D3F34FD"/>
    <w:rsid w:val="4D455E37"/>
    <w:rsid w:val="4D4A287B"/>
    <w:rsid w:val="4D837FEA"/>
    <w:rsid w:val="4D9007D5"/>
    <w:rsid w:val="4D9624D2"/>
    <w:rsid w:val="4DA64912"/>
    <w:rsid w:val="4DAD3AFD"/>
    <w:rsid w:val="4DB12400"/>
    <w:rsid w:val="4DB15295"/>
    <w:rsid w:val="4DB70690"/>
    <w:rsid w:val="4DBA6091"/>
    <w:rsid w:val="4DBB0E8D"/>
    <w:rsid w:val="4DBC407E"/>
    <w:rsid w:val="4DC83290"/>
    <w:rsid w:val="4DC9599D"/>
    <w:rsid w:val="4DE30061"/>
    <w:rsid w:val="4DF77F4F"/>
    <w:rsid w:val="4E1F5228"/>
    <w:rsid w:val="4E25784F"/>
    <w:rsid w:val="4E262A7A"/>
    <w:rsid w:val="4E2C3AF1"/>
    <w:rsid w:val="4E4E2B84"/>
    <w:rsid w:val="4E5C1D89"/>
    <w:rsid w:val="4E6213A3"/>
    <w:rsid w:val="4E6947A0"/>
    <w:rsid w:val="4E7A7D28"/>
    <w:rsid w:val="4E7D4941"/>
    <w:rsid w:val="4E8C0BC3"/>
    <w:rsid w:val="4EA20710"/>
    <w:rsid w:val="4EB739FF"/>
    <w:rsid w:val="4F062F06"/>
    <w:rsid w:val="4F197E1E"/>
    <w:rsid w:val="4F3401DB"/>
    <w:rsid w:val="4F4260C1"/>
    <w:rsid w:val="4F4B569A"/>
    <w:rsid w:val="4F4F1994"/>
    <w:rsid w:val="4F615971"/>
    <w:rsid w:val="4F870DE8"/>
    <w:rsid w:val="4F89596A"/>
    <w:rsid w:val="4F9C65F9"/>
    <w:rsid w:val="4FA30790"/>
    <w:rsid w:val="4FAD7638"/>
    <w:rsid w:val="4FAF3194"/>
    <w:rsid w:val="4FB87E57"/>
    <w:rsid w:val="4FC950A3"/>
    <w:rsid w:val="4FCC05F3"/>
    <w:rsid w:val="4FEE776B"/>
    <w:rsid w:val="4FF169F3"/>
    <w:rsid w:val="4FFA7AB7"/>
    <w:rsid w:val="4FFB01AE"/>
    <w:rsid w:val="501D4BC3"/>
    <w:rsid w:val="50300DEF"/>
    <w:rsid w:val="50323A8A"/>
    <w:rsid w:val="50470EDF"/>
    <w:rsid w:val="504C0B7F"/>
    <w:rsid w:val="506A2818"/>
    <w:rsid w:val="507A1271"/>
    <w:rsid w:val="507E16E9"/>
    <w:rsid w:val="508171F8"/>
    <w:rsid w:val="509151AB"/>
    <w:rsid w:val="50965E5A"/>
    <w:rsid w:val="5097013C"/>
    <w:rsid w:val="509D5C05"/>
    <w:rsid w:val="50A30195"/>
    <w:rsid w:val="50BA2675"/>
    <w:rsid w:val="50BF06D8"/>
    <w:rsid w:val="50CC0B20"/>
    <w:rsid w:val="50CC2D2D"/>
    <w:rsid w:val="50D35930"/>
    <w:rsid w:val="50DB5DD3"/>
    <w:rsid w:val="50E53B45"/>
    <w:rsid w:val="50EC034C"/>
    <w:rsid w:val="50ED2272"/>
    <w:rsid w:val="50EE5289"/>
    <w:rsid w:val="50F57A55"/>
    <w:rsid w:val="510B75DD"/>
    <w:rsid w:val="511F19F3"/>
    <w:rsid w:val="512E072D"/>
    <w:rsid w:val="51360F49"/>
    <w:rsid w:val="515F23AC"/>
    <w:rsid w:val="517E2703"/>
    <w:rsid w:val="51BA3212"/>
    <w:rsid w:val="52161064"/>
    <w:rsid w:val="52587148"/>
    <w:rsid w:val="526D00A2"/>
    <w:rsid w:val="527624BC"/>
    <w:rsid w:val="528530AF"/>
    <w:rsid w:val="52AA4EF7"/>
    <w:rsid w:val="52D1069B"/>
    <w:rsid w:val="52D71772"/>
    <w:rsid w:val="52E02B54"/>
    <w:rsid w:val="52EB7574"/>
    <w:rsid w:val="52ED74B9"/>
    <w:rsid w:val="52FF25D8"/>
    <w:rsid w:val="53194F08"/>
    <w:rsid w:val="53254B0D"/>
    <w:rsid w:val="53392EA4"/>
    <w:rsid w:val="5345029C"/>
    <w:rsid w:val="534C72EB"/>
    <w:rsid w:val="534E2789"/>
    <w:rsid w:val="53503E84"/>
    <w:rsid w:val="5362562A"/>
    <w:rsid w:val="53645697"/>
    <w:rsid w:val="536E0DA5"/>
    <w:rsid w:val="53957ADC"/>
    <w:rsid w:val="53A64F8C"/>
    <w:rsid w:val="53B17CA5"/>
    <w:rsid w:val="53DF2E8E"/>
    <w:rsid w:val="53F62003"/>
    <w:rsid w:val="54146DF9"/>
    <w:rsid w:val="541942DA"/>
    <w:rsid w:val="54242286"/>
    <w:rsid w:val="54337390"/>
    <w:rsid w:val="545C3B56"/>
    <w:rsid w:val="54765582"/>
    <w:rsid w:val="547D08D1"/>
    <w:rsid w:val="54886E41"/>
    <w:rsid w:val="548A2626"/>
    <w:rsid w:val="54A21992"/>
    <w:rsid w:val="54A2445F"/>
    <w:rsid w:val="54A53061"/>
    <w:rsid w:val="54A85957"/>
    <w:rsid w:val="54BD158D"/>
    <w:rsid w:val="54BD354B"/>
    <w:rsid w:val="54CC0716"/>
    <w:rsid w:val="54D75554"/>
    <w:rsid w:val="54E05CFA"/>
    <w:rsid w:val="54ED3B6A"/>
    <w:rsid w:val="54FC3BCD"/>
    <w:rsid w:val="551A2AB7"/>
    <w:rsid w:val="552904EA"/>
    <w:rsid w:val="5562380B"/>
    <w:rsid w:val="556D5EB1"/>
    <w:rsid w:val="55751209"/>
    <w:rsid w:val="55821177"/>
    <w:rsid w:val="558E1366"/>
    <w:rsid w:val="558E285E"/>
    <w:rsid w:val="55A006EA"/>
    <w:rsid w:val="55A1492C"/>
    <w:rsid w:val="55B468A1"/>
    <w:rsid w:val="55D7731B"/>
    <w:rsid w:val="560207F8"/>
    <w:rsid w:val="561C33D6"/>
    <w:rsid w:val="561E5E5F"/>
    <w:rsid w:val="56217241"/>
    <w:rsid w:val="56283133"/>
    <w:rsid w:val="5629131C"/>
    <w:rsid w:val="563221B0"/>
    <w:rsid w:val="564445A4"/>
    <w:rsid w:val="56707282"/>
    <w:rsid w:val="569C74D3"/>
    <w:rsid w:val="56A57D33"/>
    <w:rsid w:val="56B513A5"/>
    <w:rsid w:val="56B61C45"/>
    <w:rsid w:val="56CC0BE5"/>
    <w:rsid w:val="56D81579"/>
    <w:rsid w:val="56F9074E"/>
    <w:rsid w:val="56FC79FD"/>
    <w:rsid w:val="57040445"/>
    <w:rsid w:val="57047F34"/>
    <w:rsid w:val="571B0478"/>
    <w:rsid w:val="573055DF"/>
    <w:rsid w:val="573D76C0"/>
    <w:rsid w:val="573F6767"/>
    <w:rsid w:val="574B1A3E"/>
    <w:rsid w:val="57A13524"/>
    <w:rsid w:val="57A66789"/>
    <w:rsid w:val="57C349ED"/>
    <w:rsid w:val="57CB0550"/>
    <w:rsid w:val="57CF1B4B"/>
    <w:rsid w:val="57D87956"/>
    <w:rsid w:val="57DF71B9"/>
    <w:rsid w:val="57E30892"/>
    <w:rsid w:val="58285398"/>
    <w:rsid w:val="58371AB2"/>
    <w:rsid w:val="583F3F47"/>
    <w:rsid w:val="584B3F9C"/>
    <w:rsid w:val="5850341D"/>
    <w:rsid w:val="585A66B8"/>
    <w:rsid w:val="585D27CB"/>
    <w:rsid w:val="586C3E2E"/>
    <w:rsid w:val="586D299E"/>
    <w:rsid w:val="587E7B16"/>
    <w:rsid w:val="588F6AE7"/>
    <w:rsid w:val="58990802"/>
    <w:rsid w:val="58B07D43"/>
    <w:rsid w:val="58B74B5B"/>
    <w:rsid w:val="58C66F01"/>
    <w:rsid w:val="58C85298"/>
    <w:rsid w:val="58CF17A7"/>
    <w:rsid w:val="58D96DCF"/>
    <w:rsid w:val="58F45660"/>
    <w:rsid w:val="591005DB"/>
    <w:rsid w:val="592E4B5C"/>
    <w:rsid w:val="5935615F"/>
    <w:rsid w:val="59374E53"/>
    <w:rsid w:val="59375E18"/>
    <w:rsid w:val="59453F2E"/>
    <w:rsid w:val="5968701A"/>
    <w:rsid w:val="597C250B"/>
    <w:rsid w:val="59C706D5"/>
    <w:rsid w:val="59DE7E85"/>
    <w:rsid w:val="59E17015"/>
    <w:rsid w:val="59E377BD"/>
    <w:rsid w:val="59E501D2"/>
    <w:rsid w:val="59EA3842"/>
    <w:rsid w:val="59F83150"/>
    <w:rsid w:val="5A0237A1"/>
    <w:rsid w:val="5A265F79"/>
    <w:rsid w:val="5A491A8F"/>
    <w:rsid w:val="5A523AEC"/>
    <w:rsid w:val="5A553909"/>
    <w:rsid w:val="5A5E45EC"/>
    <w:rsid w:val="5A76070A"/>
    <w:rsid w:val="5A775465"/>
    <w:rsid w:val="5A9737FC"/>
    <w:rsid w:val="5AAE7A14"/>
    <w:rsid w:val="5AB37694"/>
    <w:rsid w:val="5AB50E6D"/>
    <w:rsid w:val="5AB902AA"/>
    <w:rsid w:val="5ABE1F35"/>
    <w:rsid w:val="5AC4201D"/>
    <w:rsid w:val="5AEB1AD9"/>
    <w:rsid w:val="5AF53E9B"/>
    <w:rsid w:val="5B0C2F43"/>
    <w:rsid w:val="5B1022DB"/>
    <w:rsid w:val="5B1F3838"/>
    <w:rsid w:val="5B26700A"/>
    <w:rsid w:val="5B2E6DC1"/>
    <w:rsid w:val="5B583F3D"/>
    <w:rsid w:val="5B6D6EC0"/>
    <w:rsid w:val="5B7A0DF8"/>
    <w:rsid w:val="5B824586"/>
    <w:rsid w:val="5BC02A2C"/>
    <w:rsid w:val="5BC668D1"/>
    <w:rsid w:val="5BD307AE"/>
    <w:rsid w:val="5BD51E79"/>
    <w:rsid w:val="5BEE46BE"/>
    <w:rsid w:val="5BF30C9E"/>
    <w:rsid w:val="5C041E20"/>
    <w:rsid w:val="5C0A35B9"/>
    <w:rsid w:val="5C0B4F99"/>
    <w:rsid w:val="5C101FFF"/>
    <w:rsid w:val="5C120208"/>
    <w:rsid w:val="5C2A07E6"/>
    <w:rsid w:val="5C48634B"/>
    <w:rsid w:val="5C4C0179"/>
    <w:rsid w:val="5C9473C3"/>
    <w:rsid w:val="5C95069F"/>
    <w:rsid w:val="5C9E6B77"/>
    <w:rsid w:val="5CA67B80"/>
    <w:rsid w:val="5CA95ACA"/>
    <w:rsid w:val="5CB52F83"/>
    <w:rsid w:val="5CB91502"/>
    <w:rsid w:val="5CBC6BF9"/>
    <w:rsid w:val="5CC07B2A"/>
    <w:rsid w:val="5CE9339A"/>
    <w:rsid w:val="5CF96320"/>
    <w:rsid w:val="5D005214"/>
    <w:rsid w:val="5D067614"/>
    <w:rsid w:val="5D0D31B1"/>
    <w:rsid w:val="5D0E096E"/>
    <w:rsid w:val="5D100512"/>
    <w:rsid w:val="5D2B444B"/>
    <w:rsid w:val="5D360A63"/>
    <w:rsid w:val="5D3E1E16"/>
    <w:rsid w:val="5D4316FF"/>
    <w:rsid w:val="5D5E059C"/>
    <w:rsid w:val="5D6330DB"/>
    <w:rsid w:val="5D9539EB"/>
    <w:rsid w:val="5D965838"/>
    <w:rsid w:val="5D986968"/>
    <w:rsid w:val="5DAA0BD8"/>
    <w:rsid w:val="5DAE0778"/>
    <w:rsid w:val="5DD134D9"/>
    <w:rsid w:val="5DD14CC3"/>
    <w:rsid w:val="5DF83E9C"/>
    <w:rsid w:val="5DFA2EE6"/>
    <w:rsid w:val="5E1224F7"/>
    <w:rsid w:val="5E2C5744"/>
    <w:rsid w:val="5E314A2D"/>
    <w:rsid w:val="5E3B7954"/>
    <w:rsid w:val="5E490FA5"/>
    <w:rsid w:val="5E56407A"/>
    <w:rsid w:val="5E640614"/>
    <w:rsid w:val="5E693CC9"/>
    <w:rsid w:val="5E75445C"/>
    <w:rsid w:val="5E783DFF"/>
    <w:rsid w:val="5E935577"/>
    <w:rsid w:val="5EAB2E08"/>
    <w:rsid w:val="5EBE430A"/>
    <w:rsid w:val="5EC33389"/>
    <w:rsid w:val="5ECA7D5B"/>
    <w:rsid w:val="5EDE7E4B"/>
    <w:rsid w:val="5EF102B6"/>
    <w:rsid w:val="5EF3542C"/>
    <w:rsid w:val="5EF4649F"/>
    <w:rsid w:val="5EF74117"/>
    <w:rsid w:val="5F0B0465"/>
    <w:rsid w:val="5F0C5385"/>
    <w:rsid w:val="5F2818D9"/>
    <w:rsid w:val="5F2A7EB4"/>
    <w:rsid w:val="5F2B2E94"/>
    <w:rsid w:val="5F2E2A25"/>
    <w:rsid w:val="5F330424"/>
    <w:rsid w:val="5F3F7C71"/>
    <w:rsid w:val="5F4A3149"/>
    <w:rsid w:val="5F523F8D"/>
    <w:rsid w:val="5F5859A4"/>
    <w:rsid w:val="5F5C586F"/>
    <w:rsid w:val="5F61517D"/>
    <w:rsid w:val="5F766F41"/>
    <w:rsid w:val="5F7B6802"/>
    <w:rsid w:val="5F9E7121"/>
    <w:rsid w:val="5FA53F19"/>
    <w:rsid w:val="5FD916A5"/>
    <w:rsid w:val="5FDB4640"/>
    <w:rsid w:val="5FF00E3D"/>
    <w:rsid w:val="60150B13"/>
    <w:rsid w:val="60191C95"/>
    <w:rsid w:val="601B0A49"/>
    <w:rsid w:val="60232EA5"/>
    <w:rsid w:val="60247D20"/>
    <w:rsid w:val="604C6693"/>
    <w:rsid w:val="6077135F"/>
    <w:rsid w:val="609260CA"/>
    <w:rsid w:val="60AF30AF"/>
    <w:rsid w:val="60B5225A"/>
    <w:rsid w:val="60BC2587"/>
    <w:rsid w:val="60EA2182"/>
    <w:rsid w:val="61293E5F"/>
    <w:rsid w:val="61505003"/>
    <w:rsid w:val="616A7E9E"/>
    <w:rsid w:val="61844ECD"/>
    <w:rsid w:val="618E6A4E"/>
    <w:rsid w:val="619A282B"/>
    <w:rsid w:val="61BF2847"/>
    <w:rsid w:val="61C063A1"/>
    <w:rsid w:val="61EB389B"/>
    <w:rsid w:val="61F94F9C"/>
    <w:rsid w:val="61FD4D11"/>
    <w:rsid w:val="62017D12"/>
    <w:rsid w:val="620A5CE9"/>
    <w:rsid w:val="62241998"/>
    <w:rsid w:val="62291342"/>
    <w:rsid w:val="62331D50"/>
    <w:rsid w:val="623463B2"/>
    <w:rsid w:val="624F6160"/>
    <w:rsid w:val="62506D3E"/>
    <w:rsid w:val="627C382C"/>
    <w:rsid w:val="628D1566"/>
    <w:rsid w:val="62937A56"/>
    <w:rsid w:val="629A6C1B"/>
    <w:rsid w:val="62A077E8"/>
    <w:rsid w:val="62A362D1"/>
    <w:rsid w:val="62A921BD"/>
    <w:rsid w:val="62CF0FD7"/>
    <w:rsid w:val="62D30667"/>
    <w:rsid w:val="62DC0369"/>
    <w:rsid w:val="62E41FEC"/>
    <w:rsid w:val="62EA198F"/>
    <w:rsid w:val="62FC224F"/>
    <w:rsid w:val="630474F3"/>
    <w:rsid w:val="630B21D5"/>
    <w:rsid w:val="630D2C26"/>
    <w:rsid w:val="6330247F"/>
    <w:rsid w:val="634A6B81"/>
    <w:rsid w:val="634B6A35"/>
    <w:rsid w:val="63521A7E"/>
    <w:rsid w:val="63643EEE"/>
    <w:rsid w:val="636B2E55"/>
    <w:rsid w:val="63A71457"/>
    <w:rsid w:val="63B7699D"/>
    <w:rsid w:val="63BE7F8B"/>
    <w:rsid w:val="63DF4654"/>
    <w:rsid w:val="63E87895"/>
    <w:rsid w:val="6403007B"/>
    <w:rsid w:val="640E2B25"/>
    <w:rsid w:val="64107772"/>
    <w:rsid w:val="64132573"/>
    <w:rsid w:val="641C7BC0"/>
    <w:rsid w:val="643041A9"/>
    <w:rsid w:val="643D0421"/>
    <w:rsid w:val="643D735D"/>
    <w:rsid w:val="6453438E"/>
    <w:rsid w:val="645503DF"/>
    <w:rsid w:val="6456106F"/>
    <w:rsid w:val="64571729"/>
    <w:rsid w:val="64633A1A"/>
    <w:rsid w:val="64652CED"/>
    <w:rsid w:val="647B3C74"/>
    <w:rsid w:val="648B01A9"/>
    <w:rsid w:val="64AA6824"/>
    <w:rsid w:val="64AC3665"/>
    <w:rsid w:val="64C33C9E"/>
    <w:rsid w:val="64CB59A2"/>
    <w:rsid w:val="64F12CBC"/>
    <w:rsid w:val="64F5020B"/>
    <w:rsid w:val="650517EB"/>
    <w:rsid w:val="65060D47"/>
    <w:rsid w:val="65090CC8"/>
    <w:rsid w:val="652A5DFF"/>
    <w:rsid w:val="652B6A11"/>
    <w:rsid w:val="656174B3"/>
    <w:rsid w:val="657953E4"/>
    <w:rsid w:val="658A2459"/>
    <w:rsid w:val="65A40D83"/>
    <w:rsid w:val="65BD6498"/>
    <w:rsid w:val="65BD6DCB"/>
    <w:rsid w:val="65C01799"/>
    <w:rsid w:val="65C21695"/>
    <w:rsid w:val="65CF3D57"/>
    <w:rsid w:val="65D839AA"/>
    <w:rsid w:val="65F563BE"/>
    <w:rsid w:val="660A286A"/>
    <w:rsid w:val="660D5DDB"/>
    <w:rsid w:val="660F0DCE"/>
    <w:rsid w:val="660F7A2D"/>
    <w:rsid w:val="66273BEC"/>
    <w:rsid w:val="6634780C"/>
    <w:rsid w:val="665711A9"/>
    <w:rsid w:val="665F28E6"/>
    <w:rsid w:val="666E26DA"/>
    <w:rsid w:val="667D1DFB"/>
    <w:rsid w:val="668F7BA1"/>
    <w:rsid w:val="66911DD6"/>
    <w:rsid w:val="669D1BA1"/>
    <w:rsid w:val="669F7BF7"/>
    <w:rsid w:val="66AA1457"/>
    <w:rsid w:val="66DF0A01"/>
    <w:rsid w:val="67137F43"/>
    <w:rsid w:val="67174633"/>
    <w:rsid w:val="67320F2B"/>
    <w:rsid w:val="67324EE5"/>
    <w:rsid w:val="674C634A"/>
    <w:rsid w:val="674F695C"/>
    <w:rsid w:val="67562AD3"/>
    <w:rsid w:val="67590BF7"/>
    <w:rsid w:val="675A2219"/>
    <w:rsid w:val="675B5B73"/>
    <w:rsid w:val="675C72A5"/>
    <w:rsid w:val="6774535F"/>
    <w:rsid w:val="677F5A08"/>
    <w:rsid w:val="67903E67"/>
    <w:rsid w:val="67934D95"/>
    <w:rsid w:val="679351F0"/>
    <w:rsid w:val="67952F10"/>
    <w:rsid w:val="679F3CC7"/>
    <w:rsid w:val="67A565DA"/>
    <w:rsid w:val="67B02C65"/>
    <w:rsid w:val="67DF64B6"/>
    <w:rsid w:val="67EE5B8A"/>
    <w:rsid w:val="67EF0052"/>
    <w:rsid w:val="67FB770E"/>
    <w:rsid w:val="67FF2A5D"/>
    <w:rsid w:val="682964F3"/>
    <w:rsid w:val="683E7D4A"/>
    <w:rsid w:val="685340C6"/>
    <w:rsid w:val="68785B1B"/>
    <w:rsid w:val="687C2D01"/>
    <w:rsid w:val="68837043"/>
    <w:rsid w:val="688444FC"/>
    <w:rsid w:val="68981D5C"/>
    <w:rsid w:val="68A70DAF"/>
    <w:rsid w:val="68AD6402"/>
    <w:rsid w:val="68B549CD"/>
    <w:rsid w:val="68CF18C0"/>
    <w:rsid w:val="68E21BEF"/>
    <w:rsid w:val="68F20757"/>
    <w:rsid w:val="68F36169"/>
    <w:rsid w:val="68F604A6"/>
    <w:rsid w:val="691677EE"/>
    <w:rsid w:val="692F283B"/>
    <w:rsid w:val="693A0AD7"/>
    <w:rsid w:val="69405FB2"/>
    <w:rsid w:val="699222CD"/>
    <w:rsid w:val="69957CB0"/>
    <w:rsid w:val="69972345"/>
    <w:rsid w:val="69A10B97"/>
    <w:rsid w:val="69A31C36"/>
    <w:rsid w:val="69B0642B"/>
    <w:rsid w:val="69B14828"/>
    <w:rsid w:val="69B64829"/>
    <w:rsid w:val="69EC73C6"/>
    <w:rsid w:val="6A005978"/>
    <w:rsid w:val="6A024E67"/>
    <w:rsid w:val="6A263317"/>
    <w:rsid w:val="6A2C294A"/>
    <w:rsid w:val="6A5A4FF3"/>
    <w:rsid w:val="6A7D1E16"/>
    <w:rsid w:val="6A93749E"/>
    <w:rsid w:val="6A937A17"/>
    <w:rsid w:val="6AA75CB2"/>
    <w:rsid w:val="6AAB188E"/>
    <w:rsid w:val="6ADC329A"/>
    <w:rsid w:val="6AF97490"/>
    <w:rsid w:val="6B136E3E"/>
    <w:rsid w:val="6B177F9D"/>
    <w:rsid w:val="6B390DD8"/>
    <w:rsid w:val="6B425F16"/>
    <w:rsid w:val="6B4463D3"/>
    <w:rsid w:val="6B4E6F29"/>
    <w:rsid w:val="6B5C71A4"/>
    <w:rsid w:val="6B664194"/>
    <w:rsid w:val="6BAA0B57"/>
    <w:rsid w:val="6BAC62FD"/>
    <w:rsid w:val="6BB210C9"/>
    <w:rsid w:val="6BB268DE"/>
    <w:rsid w:val="6BBA23A9"/>
    <w:rsid w:val="6BBB2697"/>
    <w:rsid w:val="6BBC3C35"/>
    <w:rsid w:val="6BC5434C"/>
    <w:rsid w:val="6BCC219C"/>
    <w:rsid w:val="6BD75289"/>
    <w:rsid w:val="6BD80517"/>
    <w:rsid w:val="6BDB13E0"/>
    <w:rsid w:val="6BE13F4B"/>
    <w:rsid w:val="6BF23A62"/>
    <w:rsid w:val="6C052075"/>
    <w:rsid w:val="6C176366"/>
    <w:rsid w:val="6C2E4AEB"/>
    <w:rsid w:val="6C5856AC"/>
    <w:rsid w:val="6C5F7097"/>
    <w:rsid w:val="6C6033B4"/>
    <w:rsid w:val="6C691A61"/>
    <w:rsid w:val="6C6A711A"/>
    <w:rsid w:val="6CC52BE0"/>
    <w:rsid w:val="6CCF1A74"/>
    <w:rsid w:val="6CD64DB6"/>
    <w:rsid w:val="6D0C3260"/>
    <w:rsid w:val="6D2645E6"/>
    <w:rsid w:val="6D351A12"/>
    <w:rsid w:val="6D451653"/>
    <w:rsid w:val="6D691A7B"/>
    <w:rsid w:val="6D73396D"/>
    <w:rsid w:val="6D9046F6"/>
    <w:rsid w:val="6D945236"/>
    <w:rsid w:val="6DA15A4C"/>
    <w:rsid w:val="6DB024B6"/>
    <w:rsid w:val="6DB34F1B"/>
    <w:rsid w:val="6E0175FA"/>
    <w:rsid w:val="6E165799"/>
    <w:rsid w:val="6E1F79BF"/>
    <w:rsid w:val="6E270498"/>
    <w:rsid w:val="6E2B1258"/>
    <w:rsid w:val="6E3C39BA"/>
    <w:rsid w:val="6E43255F"/>
    <w:rsid w:val="6E59710B"/>
    <w:rsid w:val="6E664B50"/>
    <w:rsid w:val="6E695460"/>
    <w:rsid w:val="6E785A2F"/>
    <w:rsid w:val="6E92331E"/>
    <w:rsid w:val="6E9947DF"/>
    <w:rsid w:val="6EC92688"/>
    <w:rsid w:val="6ED1258A"/>
    <w:rsid w:val="6EEC59C8"/>
    <w:rsid w:val="6EF8239B"/>
    <w:rsid w:val="6F010B86"/>
    <w:rsid w:val="6F1C13D8"/>
    <w:rsid w:val="6F1D285A"/>
    <w:rsid w:val="6F271707"/>
    <w:rsid w:val="6F28338B"/>
    <w:rsid w:val="6F4013E3"/>
    <w:rsid w:val="6F494336"/>
    <w:rsid w:val="6F557173"/>
    <w:rsid w:val="6F606771"/>
    <w:rsid w:val="6FBE2CB1"/>
    <w:rsid w:val="6FDA4EE6"/>
    <w:rsid w:val="6FDC1616"/>
    <w:rsid w:val="6FDF62A0"/>
    <w:rsid w:val="6FE209AC"/>
    <w:rsid w:val="6FF532EB"/>
    <w:rsid w:val="70027B73"/>
    <w:rsid w:val="70090116"/>
    <w:rsid w:val="701F210E"/>
    <w:rsid w:val="703E6537"/>
    <w:rsid w:val="704373E8"/>
    <w:rsid w:val="7049005E"/>
    <w:rsid w:val="70580DE9"/>
    <w:rsid w:val="706B11F6"/>
    <w:rsid w:val="707758CB"/>
    <w:rsid w:val="707F02DF"/>
    <w:rsid w:val="70843DB0"/>
    <w:rsid w:val="708512EC"/>
    <w:rsid w:val="708743FC"/>
    <w:rsid w:val="70881350"/>
    <w:rsid w:val="70884A6F"/>
    <w:rsid w:val="709167D1"/>
    <w:rsid w:val="709D029B"/>
    <w:rsid w:val="70DA7579"/>
    <w:rsid w:val="70DB732D"/>
    <w:rsid w:val="70E77960"/>
    <w:rsid w:val="70F349B7"/>
    <w:rsid w:val="71012C07"/>
    <w:rsid w:val="710538FF"/>
    <w:rsid w:val="71174808"/>
    <w:rsid w:val="712A2B72"/>
    <w:rsid w:val="712C52CE"/>
    <w:rsid w:val="712F5D49"/>
    <w:rsid w:val="713C74E3"/>
    <w:rsid w:val="71433ED9"/>
    <w:rsid w:val="71436D1E"/>
    <w:rsid w:val="714F63AE"/>
    <w:rsid w:val="71513434"/>
    <w:rsid w:val="715738D0"/>
    <w:rsid w:val="71591018"/>
    <w:rsid w:val="7166191B"/>
    <w:rsid w:val="7172519A"/>
    <w:rsid w:val="718B0022"/>
    <w:rsid w:val="71943B3D"/>
    <w:rsid w:val="719B7FA5"/>
    <w:rsid w:val="719C5E76"/>
    <w:rsid w:val="71B61DD7"/>
    <w:rsid w:val="71E1792E"/>
    <w:rsid w:val="71FA318C"/>
    <w:rsid w:val="720A543B"/>
    <w:rsid w:val="7212391F"/>
    <w:rsid w:val="721C32BC"/>
    <w:rsid w:val="72255D50"/>
    <w:rsid w:val="72305215"/>
    <w:rsid w:val="72407A5B"/>
    <w:rsid w:val="727673D3"/>
    <w:rsid w:val="72773A08"/>
    <w:rsid w:val="7280607D"/>
    <w:rsid w:val="72864D03"/>
    <w:rsid w:val="728C3493"/>
    <w:rsid w:val="728D33FA"/>
    <w:rsid w:val="72AD4A1F"/>
    <w:rsid w:val="72D92294"/>
    <w:rsid w:val="72E75904"/>
    <w:rsid w:val="73121F4A"/>
    <w:rsid w:val="7316750A"/>
    <w:rsid w:val="734842CC"/>
    <w:rsid w:val="735A3B7D"/>
    <w:rsid w:val="73670E47"/>
    <w:rsid w:val="736744AD"/>
    <w:rsid w:val="736A5BDC"/>
    <w:rsid w:val="737345A3"/>
    <w:rsid w:val="738B5CE9"/>
    <w:rsid w:val="738B6540"/>
    <w:rsid w:val="73A42F2E"/>
    <w:rsid w:val="73B957F7"/>
    <w:rsid w:val="73C46510"/>
    <w:rsid w:val="73CB5CC6"/>
    <w:rsid w:val="73CE04F3"/>
    <w:rsid w:val="73D36793"/>
    <w:rsid w:val="73EA6CF0"/>
    <w:rsid w:val="73F36A44"/>
    <w:rsid w:val="73FC7089"/>
    <w:rsid w:val="741A333C"/>
    <w:rsid w:val="744477A8"/>
    <w:rsid w:val="7446104E"/>
    <w:rsid w:val="7449050A"/>
    <w:rsid w:val="74602852"/>
    <w:rsid w:val="74723F88"/>
    <w:rsid w:val="747441A6"/>
    <w:rsid w:val="7478758B"/>
    <w:rsid w:val="7479050E"/>
    <w:rsid w:val="74806B1B"/>
    <w:rsid w:val="74823B63"/>
    <w:rsid w:val="749B2A72"/>
    <w:rsid w:val="74A41712"/>
    <w:rsid w:val="74A67588"/>
    <w:rsid w:val="74A830BA"/>
    <w:rsid w:val="74C97A68"/>
    <w:rsid w:val="74E62EAE"/>
    <w:rsid w:val="74FB5FF2"/>
    <w:rsid w:val="75027B9B"/>
    <w:rsid w:val="750B31CB"/>
    <w:rsid w:val="754745E4"/>
    <w:rsid w:val="75541100"/>
    <w:rsid w:val="75636540"/>
    <w:rsid w:val="758B7BAD"/>
    <w:rsid w:val="758C52D9"/>
    <w:rsid w:val="75910BD8"/>
    <w:rsid w:val="75983BF5"/>
    <w:rsid w:val="75BC566D"/>
    <w:rsid w:val="75C776B9"/>
    <w:rsid w:val="75C93FC8"/>
    <w:rsid w:val="75CE28CC"/>
    <w:rsid w:val="75E8407D"/>
    <w:rsid w:val="761B4C22"/>
    <w:rsid w:val="764E11A6"/>
    <w:rsid w:val="764E3055"/>
    <w:rsid w:val="76503CEB"/>
    <w:rsid w:val="765828AB"/>
    <w:rsid w:val="765D1ECE"/>
    <w:rsid w:val="7661644A"/>
    <w:rsid w:val="767174D9"/>
    <w:rsid w:val="767F130B"/>
    <w:rsid w:val="768450B0"/>
    <w:rsid w:val="76AF3BAE"/>
    <w:rsid w:val="76B21599"/>
    <w:rsid w:val="76D16FFC"/>
    <w:rsid w:val="76D531B6"/>
    <w:rsid w:val="76DF5FFD"/>
    <w:rsid w:val="76ED2BC5"/>
    <w:rsid w:val="76F1139C"/>
    <w:rsid w:val="770112AD"/>
    <w:rsid w:val="77015EA2"/>
    <w:rsid w:val="773601D0"/>
    <w:rsid w:val="773E3322"/>
    <w:rsid w:val="77461809"/>
    <w:rsid w:val="776C70B3"/>
    <w:rsid w:val="77703B8B"/>
    <w:rsid w:val="777F7A9B"/>
    <w:rsid w:val="779B6B81"/>
    <w:rsid w:val="77A619DB"/>
    <w:rsid w:val="77BC5983"/>
    <w:rsid w:val="77C97901"/>
    <w:rsid w:val="77DC506A"/>
    <w:rsid w:val="77FA46B7"/>
    <w:rsid w:val="780546C2"/>
    <w:rsid w:val="78183271"/>
    <w:rsid w:val="781D5A94"/>
    <w:rsid w:val="781E68ED"/>
    <w:rsid w:val="782744EC"/>
    <w:rsid w:val="783E3CF5"/>
    <w:rsid w:val="784C5CA0"/>
    <w:rsid w:val="78547303"/>
    <w:rsid w:val="78673508"/>
    <w:rsid w:val="788F76C7"/>
    <w:rsid w:val="78AF2D9D"/>
    <w:rsid w:val="78B96181"/>
    <w:rsid w:val="78F469C5"/>
    <w:rsid w:val="78F62708"/>
    <w:rsid w:val="78F842F5"/>
    <w:rsid w:val="78F96655"/>
    <w:rsid w:val="7904654D"/>
    <w:rsid w:val="791800D8"/>
    <w:rsid w:val="7921664B"/>
    <w:rsid w:val="794171E0"/>
    <w:rsid w:val="794B093D"/>
    <w:rsid w:val="79594C8D"/>
    <w:rsid w:val="797D2861"/>
    <w:rsid w:val="799D3C60"/>
    <w:rsid w:val="79AA5122"/>
    <w:rsid w:val="79AB0200"/>
    <w:rsid w:val="79B73A89"/>
    <w:rsid w:val="79C47E8A"/>
    <w:rsid w:val="79C50455"/>
    <w:rsid w:val="79CF21B7"/>
    <w:rsid w:val="79D2590A"/>
    <w:rsid w:val="79D72799"/>
    <w:rsid w:val="79D83016"/>
    <w:rsid w:val="79EB0846"/>
    <w:rsid w:val="79EF1DA5"/>
    <w:rsid w:val="79F066C7"/>
    <w:rsid w:val="79F91FBD"/>
    <w:rsid w:val="7A060A09"/>
    <w:rsid w:val="7A101092"/>
    <w:rsid w:val="7A1F6EC3"/>
    <w:rsid w:val="7A201281"/>
    <w:rsid w:val="7A214B2E"/>
    <w:rsid w:val="7A361F1B"/>
    <w:rsid w:val="7A6074E7"/>
    <w:rsid w:val="7A7343BC"/>
    <w:rsid w:val="7A8D2E1C"/>
    <w:rsid w:val="7A8D6CE1"/>
    <w:rsid w:val="7AA8403E"/>
    <w:rsid w:val="7AAB7742"/>
    <w:rsid w:val="7ACC0DC1"/>
    <w:rsid w:val="7AD06A53"/>
    <w:rsid w:val="7AD164E4"/>
    <w:rsid w:val="7AEB6C91"/>
    <w:rsid w:val="7AF003B6"/>
    <w:rsid w:val="7B370E68"/>
    <w:rsid w:val="7B3E3605"/>
    <w:rsid w:val="7B424B5E"/>
    <w:rsid w:val="7B5E4BBF"/>
    <w:rsid w:val="7B6420FB"/>
    <w:rsid w:val="7B8D4DFC"/>
    <w:rsid w:val="7BA519B0"/>
    <w:rsid w:val="7BAD57E0"/>
    <w:rsid w:val="7BBA36F4"/>
    <w:rsid w:val="7BC86E51"/>
    <w:rsid w:val="7BCA2E60"/>
    <w:rsid w:val="7BCE76E0"/>
    <w:rsid w:val="7BD159DB"/>
    <w:rsid w:val="7BE61B6B"/>
    <w:rsid w:val="7C053546"/>
    <w:rsid w:val="7C091669"/>
    <w:rsid w:val="7C172836"/>
    <w:rsid w:val="7C1E5A12"/>
    <w:rsid w:val="7C562BBF"/>
    <w:rsid w:val="7C570E53"/>
    <w:rsid w:val="7C633070"/>
    <w:rsid w:val="7C6F5526"/>
    <w:rsid w:val="7C791D50"/>
    <w:rsid w:val="7C863913"/>
    <w:rsid w:val="7C897396"/>
    <w:rsid w:val="7C920305"/>
    <w:rsid w:val="7CB868BD"/>
    <w:rsid w:val="7CB91702"/>
    <w:rsid w:val="7CBA2FA5"/>
    <w:rsid w:val="7CC06365"/>
    <w:rsid w:val="7CE875D7"/>
    <w:rsid w:val="7CEB36A7"/>
    <w:rsid w:val="7CEE296D"/>
    <w:rsid w:val="7D1D2665"/>
    <w:rsid w:val="7D200007"/>
    <w:rsid w:val="7D3969EE"/>
    <w:rsid w:val="7D4973E5"/>
    <w:rsid w:val="7D691C89"/>
    <w:rsid w:val="7D6A1BA8"/>
    <w:rsid w:val="7D6C2344"/>
    <w:rsid w:val="7D9A293E"/>
    <w:rsid w:val="7DB85637"/>
    <w:rsid w:val="7DC20852"/>
    <w:rsid w:val="7DC5766E"/>
    <w:rsid w:val="7DCC78B7"/>
    <w:rsid w:val="7DE36EDD"/>
    <w:rsid w:val="7E2826BE"/>
    <w:rsid w:val="7E2C0FEC"/>
    <w:rsid w:val="7E523533"/>
    <w:rsid w:val="7E5F3156"/>
    <w:rsid w:val="7E6B4CBB"/>
    <w:rsid w:val="7E6E1B14"/>
    <w:rsid w:val="7E770B52"/>
    <w:rsid w:val="7E7A0844"/>
    <w:rsid w:val="7E7C183B"/>
    <w:rsid w:val="7E822B0C"/>
    <w:rsid w:val="7EA423EC"/>
    <w:rsid w:val="7EAD6F77"/>
    <w:rsid w:val="7ED04A01"/>
    <w:rsid w:val="7EF77379"/>
    <w:rsid w:val="7F211105"/>
    <w:rsid w:val="7F22081E"/>
    <w:rsid w:val="7F2336B3"/>
    <w:rsid w:val="7F2653AB"/>
    <w:rsid w:val="7F2A461C"/>
    <w:rsid w:val="7F2D0E2E"/>
    <w:rsid w:val="7F4063A2"/>
    <w:rsid w:val="7F407BBF"/>
    <w:rsid w:val="7F413ABA"/>
    <w:rsid w:val="7F7C4DF6"/>
    <w:rsid w:val="7F8552C8"/>
    <w:rsid w:val="7F8D4738"/>
    <w:rsid w:val="7F904F0F"/>
    <w:rsid w:val="7F912293"/>
    <w:rsid w:val="7F965CBA"/>
    <w:rsid w:val="7FB108E1"/>
    <w:rsid w:val="7FC02529"/>
    <w:rsid w:val="7FC70AC7"/>
    <w:rsid w:val="7FE524AD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2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邹晟----茂茂</cp:lastModifiedBy>
  <dcterms:modified xsi:type="dcterms:W3CDTF">2018-04-16T06:58:00Z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