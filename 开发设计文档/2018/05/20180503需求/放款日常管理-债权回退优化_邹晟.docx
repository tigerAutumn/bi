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0"/>
        <w:rPr>
          <w:rFonts w:hint="eastAsia"/>
          <w:b/>
          <w:bCs/>
          <w:lang w:val="en-US" w:eastAsia="zh-CN"/>
        </w:rPr>
      </w:pPr>
      <w:r>
        <w:rPr>
          <w:rFonts w:hint="eastAsia"/>
          <w:b/>
          <w:bCs/>
          <w:sz w:val="28"/>
          <w:szCs w:val="28"/>
          <w:lang w:val="en-US" w:eastAsia="zh-CN"/>
        </w:rPr>
        <w:t>一、</w:t>
      </w:r>
      <w:ins w:id="0" w:author="邹晟----茂茂" w:date="2018-04-18T13:15:16Z">
        <w:r>
          <w:rPr>
            <w:rFonts w:hint="eastAsia"/>
            <w:b/>
            <w:bCs/>
            <w:sz w:val="28"/>
            <w:szCs w:val="28"/>
            <w:lang w:val="en-US" w:eastAsia="zh-CN"/>
          </w:rPr>
          <w:t>债权回退</w:t>
        </w:r>
      </w:ins>
      <w:r>
        <w:rPr>
          <w:rFonts w:hint="eastAsia"/>
          <w:b/>
          <w:bCs/>
          <w:sz w:val="28"/>
          <w:szCs w:val="28"/>
          <w:lang w:val="en-US" w:eastAsia="zh-CN"/>
        </w:rPr>
        <w:t>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1"/>
        <w:rPr>
          <w:rFonts w:hint="eastAsia"/>
          <w:sz w:val="24"/>
          <w:lang w:val="en-US" w:eastAsia="zh-CN"/>
        </w:rPr>
      </w:pPr>
      <w:r>
        <w:rPr>
          <w:rFonts w:hint="eastAsia"/>
          <w:b/>
          <w:bCs/>
          <w:sz w:val="24"/>
          <w:lang w:val="en-US" w:eastAsia="zh-CN"/>
        </w:rPr>
        <w:t>1. 需求描述</w:t>
      </w:r>
      <w:r>
        <w:rPr>
          <w:rFonts w:hint="eastAsia"/>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管理台-放款日常管理-</w:t>
      </w:r>
      <w:ins w:id="1" w:author="邹晟----茂茂" w:date="2018-04-18T13:15:16Z">
        <w:r>
          <w:rPr>
            <w:rFonts w:hint="eastAsia"/>
            <w:lang w:val="en-US" w:eastAsia="zh-CN"/>
          </w:rPr>
          <w:t>债权回退</w:t>
        </w:r>
      </w:ins>
      <w:r>
        <w:rPr>
          <w:rFonts w:hint="eastAsia"/>
          <w:lang w:val="en-US" w:eastAsia="zh-CN"/>
        </w:rPr>
        <w:t>优化：</w:t>
      </w:r>
    </w:p>
    <w:p>
      <w:pPr>
        <w:numPr>
          <w:ilvl w:val="0"/>
          <w:numId w:val="0"/>
        </w:numPr>
        <w:ind w:left="420" w:leftChars="200" w:firstLine="420" w:firstLineChars="0"/>
        <w:rPr>
          <w:rFonts w:hint="eastAsia"/>
          <w:lang w:val="en-US" w:eastAsia="zh-CN"/>
        </w:rPr>
      </w:pPr>
      <w:r>
        <w:rPr>
          <w:rFonts w:hint="eastAsia"/>
          <w:lang w:val="en-US" w:eastAsia="zh-CN"/>
        </w:rPr>
        <w:t>1、借款人借款(放款)流程代码入口:借款人与理财人债权匹配，理财人批量投标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r>
        <w:rPr>
          <w:rFonts w:hint="eastAsia"/>
          <w:lang w:val="en-US" w:eastAsia="zh-CN"/>
        </w:rPr>
        <w:t>DepFixedLoanPaymentServiceImpl.matchAndLoanPay</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ins w:id="2" w:author="邹晟----茂茂" w:date="2018-04-18T11:38:15Z"/>
          <w:rFonts w:hint="eastAsia"/>
          <w:lang w:val="en-US" w:eastAsia="zh-CN"/>
        </w:rPr>
      </w:pPr>
      <w:r>
        <w:rPr>
          <w:rFonts w:hint="eastAsia"/>
          <w:lang w:val="en-US" w:eastAsia="zh-CN"/>
        </w:rPr>
        <w:t>借款人债权匹配成功，理财人批量投标超时，存管标的流水停在发布成功状态（ln_deposition_target_jnl.`status` = 'PUBLISH'）</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
      <w:ins w:id="3" w:author="邹晟----茂茂" w:date="2018-04-18T11:38:48Z">
        <w:r>
          <w:rPr>
            <w:rFonts w:hint="eastAsia"/>
            <w:lang w:val="en-US" w:eastAsia="zh-CN"/>
          </w:rPr>
          <w:t>投标</w:t>
        </w:r>
      </w:ins>
      <w:ins w:id="4" w:author="邹晟----茂茂" w:date="2018-04-18T11:38:50Z">
        <w:r>
          <w:rPr>
            <w:rFonts w:hint="eastAsia"/>
            <w:lang w:val="en-US" w:eastAsia="zh-CN"/>
          </w:rPr>
          <w:t>失败</w:t>
        </w:r>
      </w:ins>
      <w:ins w:id="5" w:author="邹晟----茂茂" w:date="2018-04-18T11:38:52Z">
        <w:r>
          <w:rPr>
            <w:rFonts w:hint="eastAsia"/>
            <w:lang w:val="en-US" w:eastAsia="zh-CN"/>
          </w:rPr>
          <w:t>或</w:t>
        </w:r>
      </w:ins>
      <w:ins w:id="6" w:author="邹晟----茂茂" w:date="2018-04-18T11:38:55Z">
        <w:r>
          <w:rPr>
            <w:rFonts w:hint="eastAsia"/>
            <w:lang w:val="en-US" w:eastAsia="zh-CN"/>
          </w:rPr>
          <w:t>债</w:t>
        </w:r>
      </w:ins>
      <w:ins w:id="7" w:author="邹晟----茂茂" w:date="2018-04-18T11:38:59Z">
        <w:r>
          <w:rPr>
            <w:rFonts w:hint="eastAsia"/>
            <w:lang w:val="en-US" w:eastAsia="zh-CN"/>
          </w:rPr>
          <w:t>权</w:t>
        </w:r>
      </w:ins>
      <w:ins w:id="8" w:author="邹晟----茂茂" w:date="2018-04-18T11:39:01Z">
        <w:r>
          <w:rPr>
            <w:rFonts w:hint="eastAsia"/>
            <w:lang w:val="en-US" w:eastAsia="zh-CN"/>
          </w:rPr>
          <w:t>匹配</w:t>
        </w:r>
      </w:ins>
      <w:ins w:id="9" w:author="邹晟----茂茂" w:date="2018-04-18T11:39:02Z">
        <w:r>
          <w:rPr>
            <w:rFonts w:hint="eastAsia"/>
            <w:lang w:val="en-US" w:eastAsia="zh-CN"/>
          </w:rPr>
          <w:t>失败，</w:t>
        </w:r>
      </w:ins>
      <w:ins w:id="10" w:author="邹晟----茂茂" w:date="2018-04-18T11:39:09Z">
        <w:r>
          <w:rPr>
            <w:rFonts w:hint="eastAsia"/>
            <w:lang w:val="en-US" w:eastAsia="zh-CN"/>
          </w:rPr>
          <w:t>执行</w:t>
        </w:r>
      </w:ins>
      <w:ins w:id="11" w:author="邹晟----茂茂" w:date="2018-04-18T11:39:12Z">
        <w:r>
          <w:rPr>
            <w:rFonts w:hint="eastAsia"/>
            <w:lang w:val="en-US" w:eastAsia="zh-CN"/>
          </w:rPr>
          <w:t>标的</w:t>
        </w:r>
      </w:ins>
      <w:ins w:id="12" w:author="邹晟----茂茂" w:date="2018-04-18T13:15:16Z">
        <w:r>
          <w:rPr>
            <w:rFonts w:hint="eastAsia"/>
            <w:lang w:val="en-US" w:eastAsia="zh-CN"/>
          </w:rPr>
          <w:t>债权回退</w:t>
        </w:r>
      </w:ins>
      <w:ins w:id="13" w:author="邹晟----茂茂" w:date="2018-04-18T11:40:09Z">
        <w:r>
          <w:rPr>
            <w:rFonts w:hint="eastAsia"/>
            <w:lang w:val="en-US" w:eastAsia="zh-CN"/>
          </w:rPr>
          <w:t>时</w:t>
        </w:r>
      </w:ins>
      <w:ins w:id="14" w:author="邹晟----茂茂" w:date="2018-04-18T11:40:11Z">
        <w:r>
          <w:rPr>
            <w:rFonts w:hint="eastAsia"/>
            <w:lang w:val="en-US" w:eastAsia="zh-CN"/>
          </w:rPr>
          <w:t>标的</w:t>
        </w:r>
      </w:ins>
      <w:ins w:id="15" w:author="邹晟----茂茂" w:date="2018-04-18T11:39:13Z">
        <w:r>
          <w:rPr>
            <w:rFonts w:hint="eastAsia"/>
            <w:lang w:val="en-US" w:eastAsia="zh-CN"/>
          </w:rPr>
          <w:t>废除</w:t>
        </w:r>
      </w:ins>
      <w:ins w:id="16" w:author="邹晟----茂茂" w:date="2018-04-18T11:40:16Z">
        <w:r>
          <w:rPr>
            <w:rFonts w:hint="eastAsia"/>
            <w:lang w:val="en-US" w:eastAsia="zh-CN"/>
          </w:rPr>
          <w:t>业务</w:t>
        </w:r>
      </w:ins>
      <w:ins w:id="17" w:author="邹晟----茂茂" w:date="2018-04-18T11:40:20Z">
        <w:r>
          <w:rPr>
            <w:rFonts w:hint="eastAsia"/>
            <w:lang w:val="en-US" w:eastAsia="zh-CN"/>
          </w:rPr>
          <w:t>处理</w:t>
        </w:r>
      </w:ins>
      <w:ins w:id="18" w:author="邹晟----茂茂" w:date="2018-04-18T11:39:15Z">
        <w:r>
          <w:rPr>
            <w:rFonts w:hint="eastAsia"/>
            <w:lang w:val="en-US" w:eastAsia="zh-CN"/>
          </w:rPr>
          <w:t>超时，</w:t>
        </w:r>
      </w:ins>
      <w:ins w:id="19" w:author="邹晟----茂茂" w:date="2018-04-18T11:39:19Z">
        <w:r>
          <w:rPr>
            <w:rFonts w:hint="eastAsia"/>
            <w:lang w:val="en-US" w:eastAsia="zh-CN"/>
          </w:rPr>
          <w:t>导致</w:t>
        </w:r>
      </w:ins>
      <w:ins w:id="20" w:author="邹晟----茂茂" w:date="2018-04-18T13:15:16Z">
        <w:r>
          <w:rPr>
            <w:rFonts w:hint="eastAsia"/>
            <w:lang w:val="en-US" w:eastAsia="zh-CN"/>
          </w:rPr>
          <w:t>债权回退</w:t>
        </w:r>
      </w:ins>
      <w:ins w:id="21" w:author="邹晟----茂茂" w:date="2018-04-18T11:39:29Z">
        <w:r>
          <w:rPr>
            <w:rFonts w:hint="eastAsia"/>
            <w:lang w:val="en-US" w:eastAsia="zh-CN"/>
          </w:rPr>
          <w:t>业务</w:t>
        </w:r>
      </w:ins>
      <w:ins w:id="22" w:author="邹晟----茂茂" w:date="2018-04-18T11:39:24Z">
        <w:r>
          <w:rPr>
            <w:rFonts w:hint="eastAsia"/>
            <w:lang w:val="en-US" w:eastAsia="zh-CN"/>
          </w:rPr>
          <w:t>流程</w:t>
        </w:r>
      </w:ins>
      <w:ins w:id="23" w:author="邹晟----茂茂" w:date="2018-04-18T11:39:42Z">
        <w:r>
          <w:rPr>
            <w:rFonts w:hint="eastAsia"/>
            <w:lang w:val="en-US" w:eastAsia="zh-CN"/>
          </w:rPr>
          <w:t>停滞</w:t>
        </w:r>
      </w:ins>
      <w:ins w:id="24" w:author="邹晟----茂茂" w:date="2018-04-18T11:39:27Z">
        <w:r>
          <w:rPr>
            <w:rFonts w:hint="eastAsia"/>
            <w:lang w:val="en-US" w:eastAsia="zh-CN"/>
          </w:rPr>
          <w:t>。</w:t>
        </w:r>
      </w:ins>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trike w:val="0"/>
          <w:dstrike w:val="0"/>
          <w:color w:val="auto"/>
          <w:lang w:val="en-US" w:eastAsia="zh-CN"/>
        </w:rPr>
      </w:pPr>
      <w:r>
        <w:rPr>
          <w:rFonts w:hint="eastAsia"/>
          <w:lang w:val="en-US" w:eastAsia="zh-CN"/>
        </w:rPr>
        <w:t>3、管理菜单管理台</w:t>
      </w:r>
      <w:r>
        <w:rPr>
          <w:rFonts w:hint="eastAsia"/>
          <w:color w:val="auto"/>
          <w:lang w:val="en-US" w:eastAsia="zh-CN"/>
        </w:rPr>
        <w:t>-日常业务-放款日常管理：标的流水状态处于发布成功中，</w:t>
      </w:r>
      <w:r>
        <w:rPr>
          <w:rFonts w:hint="eastAsia"/>
          <w:strike w:val="0"/>
          <w:dstrike w:val="0"/>
          <w:color w:val="auto"/>
          <w:lang w:val="en-US" w:eastAsia="zh-CN"/>
        </w:rPr>
        <w:t>且发布时间超过6小时，增加</w:t>
      </w:r>
      <w:ins w:id="25" w:author="邹晟----茂茂" w:date="2018-04-18T13:15:16Z">
        <w:r>
          <w:rPr>
            <w:rFonts w:hint="eastAsia"/>
            <w:strike w:val="0"/>
            <w:dstrike w:val="0"/>
            <w:color w:val="auto"/>
            <w:lang w:val="en-US" w:eastAsia="zh-CN"/>
          </w:rPr>
          <w:t>债权回退</w:t>
        </w:r>
      </w:ins>
      <w:r>
        <w:rPr>
          <w:rFonts w:hint="eastAsia"/>
          <w:strike w:val="0"/>
          <w:dstrike w:val="0"/>
          <w:color w:val="auto"/>
          <w:lang w:val="en-US" w:eastAsia="zh-CN"/>
        </w:rPr>
        <w:t>操作按钮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trike w:val="0"/>
          <w:dstrike w:val="0"/>
          <w:color w:val="auto"/>
          <w:lang w:val="en-US" w:eastAsia="zh-CN"/>
        </w:rPr>
      </w:pPr>
      <w:r>
        <w:rPr>
          <w:rFonts w:hint="eastAsia"/>
          <w:strike w:val="0"/>
          <w:dstrike w:val="0"/>
          <w:color w:val="auto"/>
          <w:lang w:val="en-US" w:eastAsia="zh-CN"/>
        </w:rPr>
        <w:t>4、</w:t>
      </w:r>
      <w:ins w:id="26" w:author="邹晟----茂茂" w:date="2018-04-18T13:15:16Z">
        <w:r>
          <w:rPr>
            <w:rFonts w:hint="eastAsia"/>
            <w:strike w:val="0"/>
            <w:dstrike w:val="0"/>
            <w:color w:val="auto"/>
            <w:lang w:val="en-US" w:eastAsia="zh-CN"/>
          </w:rPr>
          <w:t>债权回退</w:t>
        </w:r>
      </w:ins>
      <w:r>
        <w:rPr>
          <w:rFonts w:hint="eastAsia"/>
          <w:strike w:val="0"/>
          <w:dstrike w:val="0"/>
          <w:color w:val="auto"/>
          <w:lang w:val="en-US" w:eastAsia="zh-CN"/>
        </w:rPr>
        <w:t>操作处理：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strike w:val="0"/>
          <w:dstrike w:val="0"/>
          <w:color w:val="auto"/>
          <w:lang w:val="en-US" w:eastAsia="zh-CN"/>
        </w:rPr>
      </w:pPr>
      <w:r>
        <w:rPr>
          <w:rFonts w:hint="eastAsia"/>
          <w:strike w:val="0"/>
          <w:dstrike w:val="0"/>
          <w:color w:val="auto"/>
          <w:lang w:val="en-US" w:eastAsia="zh-CN"/>
        </w:rPr>
        <w:t>如果标的已有投则标的废除处理，由管理员人工发起标的重发。如果标的未投则直接将理财人债权回退，冻结资金释放。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1"/>
        <w:rPr>
          <w:rFonts w:hint="eastAsia"/>
          <w:b/>
          <w:bCs/>
          <w:sz w:val="24"/>
          <w:lang w:val="en-US" w:eastAsia="zh-CN"/>
        </w:rPr>
      </w:pPr>
      <w:r>
        <w:rPr>
          <w:rFonts w:hint="eastAsia"/>
          <w:b/>
          <w:bCs/>
          <w:sz w:val="24"/>
          <w:lang w:val="en-US" w:eastAsia="zh-CN"/>
        </w:rPr>
        <w:t>2. 需求背景：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rPr>
          <w:rFonts w:hint="eastAsia"/>
          <w:lang w:val="en-US" w:eastAsia="zh-CN"/>
        </w:rPr>
        <w:pPrChange w:id="27" w:author="邹晟----茂茂" w:date="2018-04-18T13:18:43Z">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both"/>
            <w:textAlignment w:val="auto"/>
            <w:outlineLvl w:val="9"/>
          </w:pPr>
        </w:pPrChange>
      </w:pPr>
      <w:r>
        <w:rPr>
          <w:rFonts w:hint="eastAsia"/>
          <w:lang w:val="en-US" w:eastAsia="zh-CN"/>
        </w:rPr>
        <w:t>借款人借款(放款)流程中，债权撮合匹配成功，理财人批量投标超时，需要将理财人债权回退与资金释放</w:t>
      </w:r>
      <w:ins w:id="28" w:author="邹晟----茂茂" w:date="2018-04-18T13:18:40Z">
        <w:r>
          <w:rPr>
            <w:rFonts w:hint="eastAsia"/>
            <w:lang w:val="en-US" w:eastAsia="zh-CN"/>
          </w:rPr>
          <w:t>，提高理财人资金利用率。</w:t>
        </w:r>
      </w:ins>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1"/>
        <w:rPr>
          <w:rFonts w:hint="eastAsia"/>
          <w:b/>
          <w:bCs/>
          <w:sz w:val="24"/>
          <w:lang w:val="en-US" w:eastAsia="zh-CN"/>
        </w:rPr>
      </w:pPr>
      <w:r>
        <w:rPr>
          <w:rFonts w:hint="eastAsia"/>
          <w:b/>
          <w:bCs/>
          <w:sz w:val="24"/>
          <w:lang w:val="en-US" w:eastAsia="zh-CN"/>
        </w:rPr>
        <w:t>业务逻辑：</w:t>
      </w:r>
      <w:bookmarkStart w:id="0" w:name="64evrl1482722292324"/>
      <w:bookmarkEnd w:id="0"/>
    </w:p>
    <w:p>
      <w:pPr>
        <w:ind w:left="420" w:leftChars="0" w:firstLine="420" w:firstLineChars="0"/>
        <w:rPr>
          <w:rFonts w:hint="eastAsia"/>
          <w:lang w:val="en-US" w:eastAsia="zh-CN"/>
        </w:rPr>
      </w:pPr>
      <w:r>
        <w:rPr>
          <w:rFonts w:hint="eastAsia"/>
          <w:lang w:val="en-US" w:eastAsia="zh-CN"/>
        </w:rPr>
        <w:t>流程图：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b/>
          <w:bCs/>
          <w:sz w:val="24"/>
          <w:lang w:val="en-US" w:eastAsia="zh-CN"/>
        </w:rPr>
      </w:pPr>
      <w:r>
        <w:drawing>
          <wp:inline distT="0" distB="0" distL="114300" distR="114300">
            <wp:extent cx="5274310" cy="4280535"/>
            <wp:effectExtent l="0" t="0" r="2540"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4310" cy="428053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3.1、管理台操作入口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color w:val="auto"/>
          <w:lang w:val="en-US" w:eastAsia="zh-CN"/>
        </w:rPr>
      </w:pPr>
      <w:r>
        <w:rPr>
          <w:rFonts w:hint="eastAsia"/>
          <w:lang w:val="en-US" w:eastAsia="zh-CN"/>
        </w:rPr>
        <w:t>针对查询借款处于审核通过状态且存管标的成功流水状态处于发布中或投标成功，</w:t>
      </w:r>
      <w:r>
        <w:rPr>
          <w:rFonts w:hint="eastAsia"/>
          <w:strike w:val="0"/>
          <w:dstrike w:val="0"/>
          <w:color w:val="FF0000"/>
          <w:lang w:val="en-US" w:eastAsia="zh-CN"/>
        </w:rPr>
        <w:t>且发布时间超过6小时（</w:t>
      </w:r>
      <w:ins w:id="29" w:author="邹晟----茂茂" w:date="2018-04-18T13:26:44Z">
        <w:r>
          <w:rPr>
            <w:rFonts w:hint="eastAsia"/>
            <w:lang w:val="en-US" w:eastAsia="zh-CN"/>
          </w:rPr>
          <w:t>ln_deposition_target_jnl</w:t>
        </w:r>
      </w:ins>
      <w:r>
        <w:rPr>
          <w:rFonts w:hint="eastAsia"/>
          <w:lang w:val="en-US" w:eastAsia="zh-CN"/>
        </w:rPr>
        <w:t>.create_time</w:t>
      </w:r>
      <w:r>
        <w:rPr>
          <w:rFonts w:hint="eastAsia"/>
          <w:strike w:val="0"/>
          <w:dstrike w:val="0"/>
          <w:color w:val="FF0000"/>
          <w:lang w:val="en-US" w:eastAsia="zh-CN"/>
        </w:rPr>
        <w:t>），</w:t>
      </w:r>
      <w:ins w:id="30" w:author="邹晟----茂茂" w:date="2018-04-18T13:19:33Z">
        <w:r>
          <w:rPr>
            <w:rFonts w:hint="eastAsia"/>
            <w:strike w:val="0"/>
            <w:dstrike w:val="0"/>
            <w:color w:val="FF0000"/>
            <w:lang w:val="en-US" w:eastAsia="zh-CN"/>
          </w:rPr>
          <w:t>存管标的流水处于标的发布成功或者投标</w:t>
        </w:r>
      </w:ins>
      <w:r>
        <w:rPr>
          <w:rFonts w:hint="eastAsia"/>
          <w:strike w:val="0"/>
          <w:dstrike w:val="0"/>
          <w:color w:val="FF0000"/>
          <w:lang w:val="en-US" w:eastAsia="zh-CN"/>
        </w:rPr>
        <w:t>成功</w:t>
      </w:r>
      <w:ins w:id="31" w:author="邹晟----茂茂" w:date="2018-04-18T13:19:33Z">
        <w:r>
          <w:rPr>
            <w:rFonts w:hint="eastAsia"/>
            <w:strike w:val="0"/>
            <w:dstrike w:val="0"/>
            <w:color w:val="FF0000"/>
            <w:lang w:val="en-US" w:eastAsia="zh-CN"/>
          </w:rPr>
          <w:t>状态</w:t>
        </w:r>
      </w:ins>
      <w:r>
        <w:rPr>
          <w:rFonts w:hint="eastAsia"/>
          <w:lang w:val="en-US" w:eastAsia="zh-CN"/>
        </w:rPr>
        <w:t xml:space="preserve">. </w:t>
      </w:r>
      <w:r>
        <w:rPr>
          <w:rFonts w:hint="eastAsia"/>
          <w:color w:val="FF0000"/>
          <w:lang w:val="en-US" w:eastAsia="zh-CN"/>
        </w:rPr>
        <w:t>添加</w:t>
      </w:r>
      <w:ins w:id="32" w:author="邹晟----茂茂" w:date="2018-04-18T13:15:16Z">
        <w:r>
          <w:rPr>
            <w:rFonts w:hint="eastAsia"/>
            <w:color w:val="FF0000"/>
            <w:lang w:val="en-US" w:eastAsia="zh-CN"/>
          </w:rPr>
          <w:t>债权回退</w:t>
        </w:r>
      </w:ins>
      <w:r>
        <w:rPr>
          <w:rFonts w:hint="eastAsia"/>
          <w:color w:val="FF0000"/>
          <w:lang w:val="en-US" w:eastAsia="zh-CN"/>
        </w:rPr>
        <w:t>操作按钮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color w:val="auto"/>
          <w:lang w:val="en-US" w:eastAsia="zh-CN"/>
        </w:rPr>
      </w:pPr>
      <w:ins w:id="33" w:author="邹晟----茂茂" w:date="2018-04-18T13:15:16Z">
        <w:r>
          <w:rPr>
            <w:rFonts w:hint="eastAsia"/>
            <w:color w:val="auto"/>
            <w:lang w:val="en-US" w:eastAsia="zh-CN"/>
          </w:rPr>
          <w:t>债权回退</w:t>
        </w:r>
      </w:ins>
      <w:r>
        <w:rPr>
          <w:rFonts w:hint="eastAsia"/>
          <w:color w:val="auto"/>
          <w:lang w:val="en-US" w:eastAsia="zh-CN"/>
        </w:rPr>
        <w:t>按钮点击时，弹出确认操作提示(</w:t>
      </w:r>
      <w:ins w:id="34" w:author="邹晟----茂茂" w:date="2018-04-18T13:20:23Z">
        <w:r>
          <w:rPr>
            <w:rFonts w:hint="eastAsia"/>
            <w:color w:val="auto"/>
            <w:lang w:val="en-US" w:eastAsia="zh-CN"/>
          </w:rPr>
          <w:t>请确认是否执行标的10086债权回退</w:t>
        </w:r>
      </w:ins>
      <w:r>
        <w:rPr>
          <w:rFonts w:hint="eastAsia"/>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267325" cy="230378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23037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3.2、流程实现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执行代码入口：StatisticsController.backLoanBondOperate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1：管理台查询审核中的存管标的数据（标的发布状态ln_deposition_target_jnl.`status` = 'PUBLISH'，</w:t>
      </w:r>
      <w:ins w:id="35" w:author="邹晟----茂茂" w:date="2018-04-18T13:19:33Z">
        <w:r>
          <w:rPr>
            <w:rFonts w:hint="eastAsia"/>
            <w:strike w:val="0"/>
            <w:dstrike w:val="0"/>
            <w:color w:val="FF0000"/>
            <w:lang w:val="en-US" w:eastAsia="zh-CN"/>
          </w:rPr>
          <w:t>存管标的流水处于标的发布成功状态</w:t>
        </w:r>
      </w:ins>
      <w:r>
        <w:rPr>
          <w:rFonts w:hint="eastAsia"/>
          <w:lang w:val="en-US" w:eastAsia="zh-CN"/>
        </w:rPr>
        <w:t>，发标成功时间超过6小时）。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840" w:firstLineChars="400"/>
        <w:jc w:val="left"/>
        <w:textAlignment w:val="auto"/>
        <w:outlineLvl w:val="9"/>
        <w:rPr>
          <w:ins w:id="36" w:author="邹晟----茂茂" w:date="2018-04-18T13:26:44Z"/>
          <w:rFonts w:hint="eastAsia"/>
          <w:lang w:val="en-US" w:eastAsia="zh-CN"/>
        </w:rPr>
      </w:pPr>
      <w:ins w:id="37" w:author="邹晟----茂茂" w:date="2018-04-18T13:26:44Z">
        <w:r>
          <w:rPr>
            <w:rFonts w:hint="eastAsia"/>
            <w:lang w:val="en-US" w:eastAsia="zh-CN"/>
          </w:rPr>
          <w:t>ln_deposition_target_jnl.trans_type</w:t>
        </w:r>
      </w:ins>
      <w:ins w:id="38" w:author="邹晟----茂茂" w:date="2018-04-18T13:27:23Z">
        <w:r>
          <w:rPr>
            <w:rFonts w:hint="eastAsia"/>
            <w:lang w:val="en-US" w:eastAsia="zh-CN"/>
          </w:rPr>
          <w:t>=</w:t>
        </w:r>
      </w:ins>
      <w:r>
        <w:rPr>
          <w:rFonts w:hint="eastAsia"/>
          <w:lang w:val="en-US" w:eastAsia="zh-CN"/>
        </w:rPr>
        <w:t>PROD_PUBLISH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98" w:leftChars="380" w:right="0" w:rightChars="0" w:firstLine="0" w:firstLineChars="0"/>
        <w:jc w:val="left"/>
        <w:textAlignment w:val="auto"/>
        <w:outlineLvl w:val="9"/>
        <w:rPr>
          <w:rFonts w:hint="eastAsia"/>
          <w:lang w:val="en-US" w:eastAsia="zh-CN"/>
        </w:rPr>
      </w:pPr>
      <w:ins w:id="39" w:author="邹晟----茂茂" w:date="2018-04-18T13:26:44Z">
        <w:r>
          <w:rPr>
            <w:rFonts w:hint="eastAsia"/>
            <w:lang w:val="en-US" w:eastAsia="zh-CN"/>
          </w:rPr>
          <w:t>ln_deposition_target_jnl.prod_status=</w:t>
        </w:r>
      </w:ins>
      <w:r>
        <w:rPr>
          <w:rFonts w:hint="eastAsia"/>
          <w:lang w:val="en-US" w:eastAsia="zh-CN"/>
        </w:rPr>
        <w:t>PUBLISH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98" w:leftChars="380" w:right="0" w:rightChars="0" w:firstLine="0" w:firstLineChars="0"/>
        <w:jc w:val="left"/>
        <w:textAlignment w:val="auto"/>
        <w:outlineLvl w:val="9"/>
        <w:rPr>
          <w:rFonts w:hint="eastAsia"/>
          <w:lang w:val="en-US" w:eastAsia="zh-CN"/>
        </w:rPr>
      </w:pPr>
      <w:ins w:id="40" w:author="邹晟----茂茂" w:date="2018-04-18T13:26:44Z">
        <w:r>
          <w:rPr>
            <w:rFonts w:hint="eastAsia"/>
            <w:lang w:val="en-US" w:eastAsia="zh-CN"/>
          </w:rPr>
          <w:t>ln_deposition_target_jnl.trans_status=</w:t>
        </w:r>
      </w:ins>
      <w:r>
        <w:rPr>
          <w:rFonts w:hint="eastAsia"/>
          <w:lang w:val="en-US" w:eastAsia="zh-CN"/>
        </w:rPr>
        <w:t>SUCC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798" w:leftChars="380" w:right="0" w:rightChars="0" w:firstLine="0" w:firstLineChars="0"/>
        <w:jc w:val="left"/>
        <w:textAlignment w:val="auto"/>
        <w:outlineLvl w:val="9"/>
        <w:rPr>
          <w:rFonts w:hint="eastAsia"/>
          <w:lang w:val="en-US" w:eastAsia="zh-CN"/>
        </w:rPr>
      </w:pPr>
      <w:ins w:id="41" w:author="邹晟----茂茂" w:date="2018-04-18T13:26:44Z">
        <w:r>
          <w:rPr>
            <w:rFonts w:hint="eastAsia"/>
            <w:lang w:val="en-US" w:eastAsia="zh-CN"/>
          </w:rPr>
          <w:t>ln_deposition_target_jnl</w:t>
        </w:r>
      </w:ins>
      <w:r>
        <w:rPr>
          <w:rFonts w:hint="eastAsia"/>
          <w:lang w:val="en-US" w:eastAsia="zh-CN"/>
        </w:rPr>
        <w:t>.create_time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lang w:val="en-US" w:eastAsia="zh-CN"/>
        </w:rPr>
      </w:pPr>
      <w:r>
        <w:rPr>
          <w:rFonts w:hint="eastAsia"/>
          <w:lang w:val="en-US" w:eastAsia="zh-CN"/>
        </w:rPr>
        <w:t>本地标的状态：投标成功，发布中；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color w:val="0000FF"/>
          <w:lang w:val="en-US" w:eastAsia="zh-CN"/>
        </w:rPr>
      </w:pPr>
      <w:r>
        <w:rPr>
          <w:rFonts w:hint="eastAsia"/>
          <w:color w:val="0000FF"/>
          <w:lang w:val="en-US" w:eastAsia="zh-CN"/>
        </w:rPr>
        <w:t>注意考虑：标的投标是批次处理，一批次投标成功后，已修改标的投标成功，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color w:val="0000FF"/>
          <w:lang w:val="en-US" w:eastAsia="zh-CN"/>
        </w:rPr>
      </w:pPr>
      <w:r>
        <w:rPr>
          <w:rFonts w:hint="eastAsia"/>
          <w:color w:val="0000FF"/>
          <w:lang w:val="en-US" w:eastAsia="zh-CN"/>
        </w:rPr>
        <w:t>后续批次投标仍然可能失败。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2：调用恒丰接口（</w:t>
      </w:r>
      <w:r>
        <w:rPr>
          <w:rFonts w:hint="eastAsia" w:ascii="Verdana" w:hAnsi="Verdana"/>
          <w:bCs/>
          <w:szCs w:val="24"/>
        </w:rPr>
        <w:t>标的账户余额查询</w:t>
      </w:r>
      <w:r>
        <w:rPr>
          <w:rFonts w:hint="eastAsia" w:ascii="Verdana" w:hAnsi="Verdana"/>
          <w:bCs/>
          <w:szCs w:val="24"/>
          <w:lang w:eastAsia="zh-CN"/>
        </w:rPr>
        <w:t>）</w:t>
      </w:r>
      <w:r>
        <w:rPr>
          <w:rFonts w:hint="eastAsia"/>
          <w:lang w:val="en-US" w:eastAsia="zh-CN"/>
        </w:rPr>
        <w:t>，查询恒丰标的账户信息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流程1：恒丰标的账户不存在：调用本地债权回退处理流程。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流程2：恒丰标的账户存在，且标的账户余额为0：调用本地债权回退处理流程。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0" w:leftChars="400" w:right="0" w:rightChars="0" w:hanging="210" w:hangingChars="100"/>
        <w:jc w:val="left"/>
        <w:textAlignment w:val="auto"/>
        <w:outlineLvl w:val="9"/>
        <w:rPr>
          <w:rFonts w:hint="eastAsia"/>
          <w:lang w:val="en-US" w:eastAsia="zh-CN"/>
        </w:rPr>
      </w:pPr>
      <w:r>
        <w:rPr>
          <w:rFonts w:hint="eastAsia"/>
          <w:lang w:val="en-US" w:eastAsia="zh-CN"/>
        </w:rPr>
        <w:t>流程3：恒丰标的账户存在，且标的账户大于0：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0" w:leftChars="400" w:right="0" w:rightChars="0" w:hanging="210" w:hangingChars="100"/>
        <w:jc w:val="left"/>
        <w:textAlignment w:val="auto"/>
        <w:outlineLvl w:val="9"/>
        <w:rPr>
          <w:rFonts w:hint="eastAsia"/>
          <w:color w:val="0000FF"/>
          <w:lang w:val="en-US" w:eastAsia="zh-CN"/>
        </w:rPr>
      </w:pPr>
      <w:r>
        <w:rPr>
          <w:rFonts w:hint="eastAsia"/>
          <w:color w:val="0000FF"/>
          <w:lang w:val="en-US" w:eastAsia="zh-CN"/>
        </w:rPr>
        <w:t>如果本地标的流水没有废标流水记录，新增</w:t>
      </w:r>
      <w:r>
        <w:rPr>
          <w:rFonts w:hint="eastAsia"/>
          <w:strike w:val="0"/>
          <w:dstrike w:val="0"/>
          <w:color w:val="0000FF"/>
          <w:lang w:val="en-US" w:eastAsia="zh-CN"/>
        </w:rPr>
        <w:t>标的</w:t>
      </w:r>
      <w:r>
        <w:rPr>
          <w:rFonts w:hint="eastAsia"/>
          <w:color w:val="0000FF"/>
          <w:lang w:val="en-US" w:eastAsia="zh-CN"/>
        </w:rPr>
        <w:t>废标失败流水数据：用以支持标的废除重发操作</w:t>
      </w: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1050" w:firstLineChars="500"/>
        <w:jc w:val="left"/>
        <w:textAlignment w:val="auto"/>
        <w:outlineLvl w:val="9"/>
        <w:rPr>
          <w:rFonts w:hint="eastAsia"/>
          <w:lang w:val="en-US" w:eastAsia="zh-CN"/>
        </w:rPr>
      </w:pPr>
      <w:r>
        <w:rPr>
          <w:rFonts w:hint="eastAsia"/>
          <w:lang w:val="en-US" w:eastAsia="zh-CN"/>
        </w:rPr>
        <w:t>ln_deposition_target_jnl.trans_type</w:t>
      </w:r>
      <w:ins w:id="42" w:author="邹晟----茂茂" w:date="2018-04-18T13:27:25Z">
        <w:r>
          <w:rPr>
            <w:rFonts w:hint="eastAsia"/>
            <w:lang w:val="en-US" w:eastAsia="zh-CN"/>
          </w:rPr>
          <w:t>=</w:t>
        </w:r>
      </w:ins>
      <w:r>
        <w:rPr>
          <w:rFonts w:hint="eastAsia"/>
          <w:lang w:val="en-US" w:eastAsia="zh-CN"/>
        </w:rPr>
        <w:t>PROD_CANCELLED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eastAsia"/>
          <w:i w:val="0"/>
          <w:iCs w:val="0"/>
          <w:lang w:val="en-US" w:eastAsia="zh-CN"/>
        </w:rPr>
      </w:pPr>
      <w:r>
        <w:rPr>
          <w:rFonts w:hint="eastAsia"/>
          <w:lang w:val="en-US" w:eastAsia="zh-CN"/>
        </w:rPr>
        <w:t>ln_deposition_target_jnl.prod_status=CANCELLED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050" w:leftChars="500" w:right="0" w:rightChars="0" w:firstLine="0" w:firstLineChars="0"/>
        <w:jc w:val="left"/>
        <w:textAlignment w:val="auto"/>
        <w:outlineLvl w:val="9"/>
        <w:rPr>
          <w:rFonts w:hint="eastAsia"/>
          <w:lang w:val="en-US" w:eastAsia="zh-CN"/>
        </w:rPr>
      </w:pPr>
      <w:r>
        <w:rPr>
          <w:rFonts w:hint="eastAsia"/>
          <w:lang w:val="en-US" w:eastAsia="zh-CN"/>
        </w:rPr>
        <w:t>ln_deposition_target_jnl.trans_status=FAIL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页面提示</w:t>
      </w:r>
      <w:r>
        <w:rPr>
          <w:rFonts w:hint="eastAsia"/>
          <w:color w:val="0000FF"/>
          <w:lang w:val="en-US" w:eastAsia="zh-CN"/>
        </w:rPr>
        <w:t>内容：借款编号xxxx,请先联系技术进行人工废标,再进行债权回退操作;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3：本地债权回退处理流程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校验：标的金额与债权总金额不匹配，报错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trike w:val="0"/>
          <w:dstrike w:val="0"/>
          <w:lang w:val="en-US" w:eastAsia="zh-CN"/>
        </w:rPr>
      </w:pPr>
      <w:r>
        <w:rPr>
          <w:rFonts w:hint="eastAsia"/>
          <w:lang w:val="en-US" w:eastAsia="zh-CN"/>
        </w:rPr>
        <w:t>流程1：修改用户借款表（ln_loan.status=PAY_FAIL）状态置为放款失败。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trike w:val="0"/>
          <w:dstrike w:val="0"/>
          <w:lang w:val="en-US" w:eastAsia="zh-CN"/>
        </w:rPr>
      </w:pPr>
      <w:r>
        <w:rPr>
          <w:rFonts w:hint="eastAsia"/>
          <w:strike w:val="0"/>
          <w:dstrike w:val="0"/>
          <w:lang w:val="en-US" w:eastAsia="zh-CN"/>
        </w:rPr>
        <w:t>流程2：修改存管标的表（ln_deposition_target）状态置为标的废除。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trike w:val="0"/>
          <w:dstrike w:val="0"/>
          <w:lang w:val="en-US" w:eastAsia="zh-CN"/>
        </w:rPr>
      </w:pPr>
      <w:r>
        <w:rPr>
          <w:rFonts w:hint="eastAsia"/>
          <w:strike w:val="0"/>
          <w:dstrike w:val="0"/>
          <w:lang w:val="en-US" w:eastAsia="zh-CN"/>
        </w:rPr>
        <w:t>流程3：新增存管标的操作流水（ln_deposition_target_jnl）——废标成功流水。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color w:val="0070C0"/>
          <w:lang w:val="en-US" w:eastAsia="zh-CN"/>
        </w:rPr>
      </w:pPr>
      <w:r>
        <w:rPr>
          <w:rFonts w:hint="eastAsia"/>
          <w:color w:val="0070C0"/>
          <w:lang w:val="en-US" w:eastAsia="zh-CN"/>
        </w:rPr>
        <w:t>如果已生成理财人与借款人债权关系，则进行如下操作：</w:t>
      </w:r>
      <w:r>
        <w:rPr>
          <w:rFonts w:hint="eastAsia"/>
          <w:lang w:val="en-US" w:eastAsia="zh-CN"/>
        </w:rPr>
        <w:t>ln_loan_relation.status=PAYING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highlight w:val="none"/>
          <w:lang w:val="en-US" w:eastAsia="zh-CN"/>
        </w:rPr>
        <w:t>流程5：理财人债权匹配冻结资金进</w:t>
      </w:r>
      <w:r>
        <w:rPr>
          <w:rFonts w:hint="eastAsia"/>
          <w:lang w:val="en-US" w:eastAsia="zh-CN"/>
        </w:rPr>
        <w:t>行解冻站岗金额，红包金额（bs_sub_account，bs_account_jnl）。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流程6：借贷关系表（ln_loan_relation.status=FAIL）状态置为失败。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color w:val="FF0000"/>
          <w:lang w:val="en-US" w:eastAsia="zh-CN"/>
        </w:rPr>
      </w:pPr>
      <w:r>
        <w:rPr>
          <w:rFonts w:hint="eastAsia"/>
          <w:color w:val="FF0000"/>
          <w:lang w:val="en-US" w:eastAsia="zh-CN"/>
        </w:rPr>
        <w:t>3.3、标的重发管理——标的废除重发成功后，执行债权回退流程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参考Sql脚本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lang w:val="en-US" w:eastAsia="zh-CN"/>
        </w:rPr>
        <w:t>svn://114.215.203.101/pinting/doc/项目设计/系统优化需求/批量投标超时债权回退脚本.txt</w:t>
      </w:r>
    </w:p>
    <w:p>
      <w:pPr>
        <w:numPr>
          <w:ilvl w:val="0"/>
          <w:numId w:val="0"/>
        </w:numPr>
        <w:ind w:left="420" w:leftChars="0" w:firstLine="420" w:firstLineChars="200"/>
        <w:rPr>
          <w:rFonts w:hint="eastAsia"/>
          <w:lang w:val="en-US" w:eastAsia="zh-CN"/>
        </w:rPr>
      </w:pPr>
      <w:r>
        <w:rPr>
          <w:rFonts w:hint="eastAsia"/>
          <w:lang w:val="en-US" w:eastAsia="zh-CN"/>
        </w:rPr>
        <w:t>管理台标的重发管理：</w:t>
      </w:r>
    </w:p>
    <w:p>
      <w:pPr>
        <w:widowControl w:val="0"/>
        <w:numPr>
          <w:ilvl w:val="0"/>
          <w:numId w:val="0"/>
        </w:numPr>
        <w:ind w:left="420" w:leftChars="0" w:firstLine="420" w:firstLineChars="0"/>
        <w:jc w:val="both"/>
      </w:pPr>
      <w:r>
        <w:drawing>
          <wp:inline distT="0" distB="0" distL="114300" distR="114300">
            <wp:extent cx="5271770" cy="4352925"/>
            <wp:effectExtent l="0" t="0" r="508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4352925"/>
                    </a:xfrm>
                    <a:prstGeom prst="rect">
                      <a:avLst/>
                    </a:prstGeom>
                    <a:noFill/>
                    <a:ln w="9525">
                      <a:noFill/>
                    </a:ln>
                  </pic:spPr>
                </pic:pic>
              </a:graphicData>
            </a:graphic>
          </wp:inline>
        </w:drawing>
      </w:r>
    </w:p>
    <w:p>
      <w:pPr>
        <w:keepNext w:val="0"/>
        <w:keepLines w:val="0"/>
        <w:pageBreakBefore w:val="0"/>
        <w:widowControl/>
        <w:numPr>
          <w:ilvl w:val="3"/>
          <w:numId w:val="4"/>
        </w:numPr>
        <w:kinsoku/>
        <w:wordWrap/>
        <w:overflowPunct/>
        <w:topLinePunct w:val="0"/>
        <w:autoSpaceDE/>
        <w:autoSpaceDN/>
        <w:bidi w:val="0"/>
        <w:adjustRightInd/>
        <w:snapToGrid/>
        <w:ind w:left="1678" w:hanging="420" w:firstLineChars="0"/>
        <w:jc w:val="left"/>
        <w:textAlignment w:val="auto"/>
        <w:outlineLvl w:val="9"/>
        <w:rPr>
          <w:rFonts w:ascii="Verdana" w:hAnsi="Verdana"/>
          <w:bCs/>
          <w:szCs w:val="24"/>
        </w:rPr>
      </w:pPr>
      <w:r>
        <w:rPr>
          <w:rFonts w:hint="eastAsia" w:ascii="Verdana" w:hAnsi="Verdana"/>
          <w:bCs/>
          <w:szCs w:val="24"/>
          <w:lang w:val="en-US" w:eastAsia="zh-CN"/>
        </w:rPr>
        <w:t>恒丰</w:t>
      </w:r>
      <w:r>
        <w:rPr>
          <w:rFonts w:hint="eastAsia" w:ascii="Verdana" w:hAnsi="Verdana"/>
          <w:bCs/>
          <w:szCs w:val="24"/>
        </w:rPr>
        <w:t>标的账户余额查询</w:t>
      </w:r>
      <w:r>
        <w:rPr>
          <w:rFonts w:hint="eastAsia" w:ascii="Verdana" w:hAnsi="Verdana"/>
          <w:bCs/>
          <w:szCs w:val="24"/>
          <w:lang w:val="en-US" w:eastAsia="zh-CN"/>
        </w:rPr>
        <w:t>--管理台应用</w:t>
      </w:r>
    </w:p>
    <w:p>
      <w:pPr>
        <w:rPr>
          <w:rFonts w:ascii="Verdana" w:hAnsi="Verdana" w:cs="宋体"/>
          <w:sz w:val="21"/>
          <w:szCs w:val="21"/>
        </w:rPr>
      </w:pPr>
      <w:r>
        <w:rPr>
          <w:rFonts w:hint="eastAsia" w:ascii="Verdana" w:hAnsi="Verdana" w:cs="宋体"/>
          <w:sz w:val="21"/>
          <w:szCs w:val="21"/>
        </w:rPr>
        <w:t>接口说明</w:t>
      </w:r>
    </w:p>
    <w:tbl>
      <w:tblPr>
        <w:tblStyle w:val="10"/>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713"/>
        <w:gridCol w:w="6557"/>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接口描述说明</w:t>
            </w:r>
          </w:p>
        </w:tc>
        <w:tc>
          <w:tcPr>
            <w:tcW w:w="6557"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资金账户管理平台通知商户平台标的账户余额结果。</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请求地址：</w:t>
            </w:r>
          </w:p>
        </w:tc>
        <w:tc>
          <w:tcPr>
            <w:tcW w:w="655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…/Gateway_client/</w:t>
            </w:r>
            <w:r>
              <w:rPr>
                <w:rFonts w:ascii="Verdana" w:hAnsi="Verdana" w:cs="宋体"/>
                <w:color w:val="000000"/>
                <w:sz w:val="18"/>
                <w:szCs w:val="18"/>
              </w:rPr>
              <w:t>publishAction_getProductN_balance</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版本</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V1.0</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接口类型</w:t>
            </w:r>
          </w:p>
        </w:tc>
        <w:tc>
          <w:tcPr>
            <w:tcW w:w="6557"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同步</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713"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传输方式</w:t>
            </w:r>
          </w:p>
        </w:tc>
        <w:tc>
          <w:tcPr>
            <w:tcW w:w="6557"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POST</w:t>
            </w:r>
          </w:p>
        </w:tc>
      </w:tr>
    </w:tbl>
    <w:p>
      <w:pPr>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请求参数</w:t>
      </w:r>
    </w:p>
    <w:p>
      <w:pPr>
        <w:rPr>
          <w:rFonts w:ascii="Verdana" w:hAnsi="Verdana" w:cs="宋体"/>
          <w:sz w:val="21"/>
          <w:szCs w:val="21"/>
        </w:rPr>
      </w:pPr>
      <w:r>
        <w:rPr>
          <w:rFonts w:hint="eastAsia" w:ascii="Verdana" w:hAnsi="Verdana" w:cs="宋体"/>
          <w:sz w:val="21"/>
          <w:szCs w:val="21"/>
        </w:rPr>
        <w:t>限制：M必填，O选填</w:t>
      </w:r>
    </w:p>
    <w:tbl>
      <w:tblPr>
        <w:tblStyle w:val="10"/>
        <w:tblW w:w="813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835"/>
        <w:gridCol w:w="1054"/>
        <w:gridCol w:w="1286"/>
        <w:gridCol w:w="3955"/>
      </w:tblGrid>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290" w:hRule="atLeast"/>
        </w:trPr>
        <w:tc>
          <w:tcPr>
            <w:tcW w:w="183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054"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1286"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长度</w:t>
            </w:r>
          </w:p>
        </w:tc>
        <w:tc>
          <w:tcPr>
            <w:tcW w:w="3955" w:type="dxa"/>
            <w:shd w:val="clear" w:color="auto" w:fill="FFFFFF"/>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1835"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plat_no</w:t>
            </w:r>
          </w:p>
        </w:tc>
        <w:tc>
          <w:tcPr>
            <w:tcW w:w="105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86"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C(32)</w:t>
            </w:r>
          </w:p>
        </w:tc>
        <w:tc>
          <w:tcPr>
            <w:tcW w:w="3955"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商户平台在资金账户管理平台注册的平台编号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1835"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prod_id</w:t>
            </w:r>
          </w:p>
        </w:tc>
        <w:tc>
          <w:tcPr>
            <w:tcW w:w="1054"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1286"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C(50)</w:t>
            </w:r>
          </w:p>
        </w:tc>
        <w:tc>
          <w:tcPr>
            <w:tcW w:w="3955"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账户编号</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1835" w:type="dxa"/>
            <w:shd w:val="clear" w:color="auto" w:fill="B8CCE4"/>
            <w:vAlign w:val="top"/>
          </w:tcPr>
          <w:p>
            <w:pPr>
              <w:ind w:firstLine="360"/>
              <w:rPr>
                <w:rFonts w:ascii="Verdana" w:hAnsi="Verdana" w:cs="宋体"/>
                <w:color w:val="000000"/>
                <w:sz w:val="18"/>
                <w:szCs w:val="18"/>
              </w:rPr>
            </w:pPr>
            <w:r>
              <w:rPr>
                <w:rFonts w:ascii="Verdana" w:hAnsi="Verdana" w:cs="宋体"/>
                <w:color w:val="000000"/>
                <w:sz w:val="18"/>
                <w:szCs w:val="18"/>
              </w:rPr>
              <w:t>type</w:t>
            </w:r>
          </w:p>
        </w:tc>
        <w:tc>
          <w:tcPr>
            <w:tcW w:w="1054"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O</w:t>
            </w:r>
          </w:p>
        </w:tc>
        <w:tc>
          <w:tcPr>
            <w:tcW w:w="1286"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N(19,2)</w:t>
            </w:r>
          </w:p>
        </w:tc>
        <w:tc>
          <w:tcPr>
            <w:tcW w:w="3955"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现金01   在途02</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19" w:hRule="atLeast"/>
        </w:trPr>
        <w:tc>
          <w:tcPr>
            <w:tcW w:w="1835" w:type="dxa"/>
            <w:shd w:val="clear" w:color="auto" w:fill="FFFFFF"/>
            <w:vAlign w:val="top"/>
          </w:tcPr>
          <w:p>
            <w:pPr>
              <w:pStyle w:val="13"/>
              <w:ind w:firstLine="360"/>
              <w:rPr>
                <w:rFonts w:ascii="Verdana" w:hAnsi="Verdana" w:cs="宋体"/>
                <w:szCs w:val="18"/>
              </w:rPr>
            </w:pPr>
            <w:r>
              <w:rPr>
                <w:rFonts w:hint="eastAsia" w:ascii="Verdana" w:hAnsi="Verdana" w:cs="宋体"/>
                <w:szCs w:val="18"/>
              </w:rPr>
              <w:t>signdata</w:t>
            </w:r>
          </w:p>
        </w:tc>
        <w:tc>
          <w:tcPr>
            <w:tcW w:w="1054" w:type="dxa"/>
            <w:shd w:val="clear" w:color="auto" w:fill="FFFFFF"/>
            <w:vAlign w:val="top"/>
          </w:tcPr>
          <w:p>
            <w:pPr>
              <w:pStyle w:val="13"/>
              <w:ind w:firstLine="0" w:firstLineChars="0"/>
              <w:jc w:val="center"/>
              <w:rPr>
                <w:rFonts w:ascii="Verdana" w:hAnsi="Verdana" w:cs="宋体"/>
                <w:szCs w:val="18"/>
              </w:rPr>
            </w:pPr>
            <w:r>
              <w:rPr>
                <w:rFonts w:hint="eastAsia" w:ascii="Verdana" w:hAnsi="Verdana" w:cs="宋体"/>
                <w:szCs w:val="18"/>
              </w:rPr>
              <w:t>M</w:t>
            </w:r>
          </w:p>
        </w:tc>
        <w:tc>
          <w:tcPr>
            <w:tcW w:w="1286" w:type="dxa"/>
            <w:shd w:val="clear" w:color="auto" w:fill="FFFFFF"/>
            <w:vAlign w:val="top"/>
          </w:tcPr>
          <w:p>
            <w:pPr>
              <w:pStyle w:val="13"/>
              <w:ind w:firstLine="360"/>
              <w:jc w:val="center"/>
              <w:rPr>
                <w:rFonts w:ascii="Verdana" w:hAnsi="Verdana" w:cs="宋体"/>
                <w:szCs w:val="18"/>
              </w:rPr>
            </w:pPr>
          </w:p>
        </w:tc>
        <w:tc>
          <w:tcPr>
            <w:tcW w:w="3955" w:type="dxa"/>
            <w:shd w:val="clear" w:color="auto" w:fill="FFFFFF"/>
            <w:vAlign w:val="top"/>
          </w:tcPr>
          <w:p>
            <w:pPr>
              <w:pStyle w:val="13"/>
              <w:ind w:firstLine="360"/>
              <w:rPr>
                <w:rFonts w:ascii="Verdana" w:hAnsi="Verdana" w:cs="宋体"/>
                <w:szCs w:val="18"/>
              </w:rPr>
            </w:pPr>
            <w:r>
              <w:rPr>
                <w:rFonts w:hint="eastAsia" w:ascii="Verdana" w:hAnsi="Verdana" w:cs="宋体"/>
                <w:szCs w:val="18"/>
              </w:rPr>
              <w:t>签名数据</w:t>
            </w:r>
          </w:p>
        </w:tc>
      </w:tr>
    </w:tbl>
    <w:p>
      <w:pPr>
        <w:ind w:firstLine="0" w:firstLineChars="0"/>
        <w:rPr>
          <w:rFonts w:ascii="Verdana" w:hAnsi="Verdana" w:cs="宋体"/>
          <w:sz w:val="21"/>
          <w:szCs w:val="21"/>
        </w:rPr>
      </w:pPr>
    </w:p>
    <w:p>
      <w:pPr>
        <w:rPr>
          <w:rFonts w:ascii="Verdana" w:hAnsi="Verdana" w:cs="宋体"/>
          <w:sz w:val="21"/>
          <w:szCs w:val="21"/>
        </w:rPr>
      </w:pPr>
      <w:r>
        <w:rPr>
          <w:rFonts w:hint="eastAsia" w:ascii="Verdana" w:hAnsi="Verdana" w:cs="宋体"/>
          <w:sz w:val="21"/>
          <w:szCs w:val="21"/>
        </w:rPr>
        <w:t>异步通知返回结果，响应参数</w:t>
      </w:r>
    </w:p>
    <w:tbl>
      <w:tblPr>
        <w:tblStyle w:val="10"/>
        <w:tblW w:w="8270" w:type="dxa"/>
        <w:tblInd w:w="0" w:type="dxa"/>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
      <w:tblGrid>
        <w:gridCol w:w="1699"/>
        <w:gridCol w:w="558"/>
        <w:gridCol w:w="1196"/>
        <w:gridCol w:w="4732"/>
        <w:gridCol w:w="85"/>
      </w:tblGrid>
      <w:tr>
        <w:tblPrEx>
          <w:tblLayout w:type="fixed"/>
          <w:tblCellMar>
            <w:top w:w="0" w:type="dxa"/>
            <w:left w:w="108" w:type="dxa"/>
            <w:bottom w:w="0" w:type="dxa"/>
            <w:right w:w="108" w:type="dxa"/>
          </w:tblCellMar>
        </w:tblPrEx>
        <w:trPr>
          <w:trHeight w:val="355" w:hRule="atLeast"/>
        </w:trPr>
        <w:tc>
          <w:tcPr>
            <w:tcW w:w="1699"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格式</w:t>
            </w:r>
          </w:p>
        </w:tc>
        <w:tc>
          <w:tcPr>
            <w:tcW w:w="6571" w:type="dxa"/>
            <w:gridSpan w:val="4"/>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JSON</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trHeight w:val="355" w:hRule="atLeast"/>
        </w:trPr>
        <w:tc>
          <w:tcPr>
            <w:tcW w:w="1699"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格式示例:</w:t>
            </w:r>
          </w:p>
        </w:tc>
        <w:tc>
          <w:tcPr>
            <w:tcW w:w="6571" w:type="dxa"/>
            <w:gridSpan w:val="4"/>
            <w:shd w:val="clear" w:color="auto" w:fill="FFFFFF"/>
            <w:vAlign w:val="top"/>
          </w:tcPr>
          <w:p>
            <w:pPr>
              <w:ind w:firstLine="0" w:firstLineChars="0"/>
              <w:rPr>
                <w:rFonts w:ascii="Verdana" w:hAnsi="Verdana" w:cs="宋体"/>
                <w:color w:val="000000"/>
                <w:sz w:val="18"/>
                <w:szCs w:val="18"/>
              </w:rPr>
            </w:pPr>
            <w:r>
              <w:rPr>
                <w:rFonts w:hint="eastAsia" w:ascii="Verdana" w:hAnsi="Verdana" w:cs="宋体"/>
                <w:color w:val="000000"/>
                <w:sz w:val="18"/>
                <w:szCs w:val="18"/>
              </w:rPr>
              <w:t>{"data":"1.0000","recode":"10000","remsg":"成功","signdata":null}</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290" w:hRule="atLeast"/>
        </w:trPr>
        <w:tc>
          <w:tcPr>
            <w:tcW w:w="2257" w:type="dxa"/>
            <w:gridSpan w:val="2"/>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参数</w:t>
            </w:r>
          </w:p>
        </w:tc>
        <w:tc>
          <w:tcPr>
            <w:tcW w:w="1196"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限制</w:t>
            </w:r>
          </w:p>
        </w:tc>
        <w:tc>
          <w:tcPr>
            <w:tcW w:w="4732" w:type="dxa"/>
            <w:shd w:val="clear" w:color="auto" w:fill="B8CCE4"/>
            <w:vAlign w:val="top"/>
          </w:tcPr>
          <w:p>
            <w:pPr>
              <w:ind w:firstLine="0" w:firstLineChars="0"/>
              <w:jc w:val="center"/>
              <w:rPr>
                <w:rFonts w:ascii="宋体" w:hAnsi="宋体" w:cs="宋体"/>
                <w:b/>
                <w:bCs/>
                <w:color w:val="3667A6"/>
                <w:sz w:val="18"/>
                <w:szCs w:val="18"/>
              </w:rPr>
            </w:pPr>
            <w:r>
              <w:rPr>
                <w:rFonts w:hint="eastAsia" w:ascii="宋体" w:hAnsi="宋体" w:cs="宋体"/>
                <w:b/>
                <w:bCs/>
                <w:color w:val="3667A6"/>
                <w:sz w:val="18"/>
                <w:szCs w:val="18"/>
              </w:rPr>
              <w:t>说明</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7" w:type="dxa"/>
            <w:gridSpan w:val="2"/>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recode</w:t>
            </w:r>
          </w:p>
        </w:tc>
        <w:tc>
          <w:tcPr>
            <w:tcW w:w="1196" w:type="dxa"/>
            <w:shd w:val="clear" w:color="auto" w:fill="FFFFFF"/>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732" w:type="dxa"/>
            <w:shd w:val="clear" w:color="auto" w:fill="FFFFFF"/>
            <w:vAlign w:val="top"/>
          </w:tcPr>
          <w:p>
            <w:pPr>
              <w:ind w:firstLine="360"/>
              <w:rPr>
                <w:rFonts w:ascii="Verdana" w:hAnsi="Verdana" w:cs="宋体"/>
                <w:color w:val="000000"/>
                <w:sz w:val="18"/>
                <w:szCs w:val="18"/>
              </w:rPr>
            </w:pPr>
            <w:r>
              <w:rPr>
                <w:rFonts w:hint="eastAsia" w:ascii="Verdana" w:hAnsi="Verdana" w:cs="宋体"/>
                <w:color w:val="000000"/>
                <w:sz w:val="18"/>
                <w:szCs w:val="18"/>
              </w:rPr>
              <w:t>返回码，10000为成功</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7" w:type="dxa"/>
            <w:gridSpan w:val="2"/>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remsg</w:t>
            </w:r>
          </w:p>
        </w:tc>
        <w:tc>
          <w:tcPr>
            <w:tcW w:w="1196" w:type="dxa"/>
            <w:shd w:val="clear" w:color="auto" w:fill="B8CCE4"/>
            <w:vAlign w:val="top"/>
          </w:tcPr>
          <w:p>
            <w:pPr>
              <w:ind w:firstLine="0" w:firstLineChars="0"/>
              <w:jc w:val="center"/>
              <w:rPr>
                <w:rFonts w:ascii="Verdana" w:hAnsi="Verdana" w:cs="宋体"/>
                <w:color w:val="000000"/>
                <w:sz w:val="18"/>
                <w:szCs w:val="18"/>
              </w:rPr>
            </w:pPr>
            <w:r>
              <w:rPr>
                <w:rFonts w:hint="eastAsia" w:ascii="Verdana" w:hAnsi="Verdana" w:cs="宋体"/>
                <w:color w:val="000000"/>
                <w:sz w:val="18"/>
                <w:szCs w:val="18"/>
              </w:rPr>
              <w:t>M</w:t>
            </w:r>
          </w:p>
        </w:tc>
        <w:tc>
          <w:tcPr>
            <w:tcW w:w="4732" w:type="dxa"/>
            <w:shd w:val="clear" w:color="auto" w:fill="B8CCE4"/>
            <w:vAlign w:val="top"/>
          </w:tcPr>
          <w:p>
            <w:pPr>
              <w:ind w:firstLine="360"/>
              <w:rPr>
                <w:rFonts w:ascii="Verdana" w:hAnsi="Verdana" w:cs="宋体"/>
                <w:color w:val="000000"/>
                <w:sz w:val="18"/>
                <w:szCs w:val="18"/>
              </w:rPr>
            </w:pPr>
            <w:r>
              <w:rPr>
                <w:rFonts w:hint="eastAsia" w:ascii="Verdana" w:hAnsi="Verdana" w:cs="宋体"/>
                <w:color w:val="000000"/>
                <w:sz w:val="18"/>
                <w:szCs w:val="18"/>
              </w:rPr>
              <w:t>返回结果描述</w:t>
            </w:r>
          </w:p>
        </w:tc>
      </w:tr>
      <w:tr>
        <w:tblPrEx>
          <w:tblBorders>
            <w:top w:val="double" w:color="8DB3E2" w:sz="6" w:space="0"/>
            <w:left w:val="double" w:color="8DB3E2" w:sz="6" w:space="0"/>
            <w:bottom w:val="double" w:color="8DB3E2" w:sz="6" w:space="0"/>
            <w:right w:val="double" w:color="8DB3E2" w:sz="6" w:space="0"/>
            <w:insideH w:val="double" w:color="8DB3E2" w:sz="6" w:space="0"/>
            <w:insideV w:val="double" w:color="8DB3E2" w:sz="6" w:space="0"/>
          </w:tblBorders>
          <w:tblLayout w:type="fixed"/>
          <w:tblCellMar>
            <w:top w:w="0" w:type="dxa"/>
            <w:left w:w="108" w:type="dxa"/>
            <w:bottom w:w="0" w:type="dxa"/>
            <w:right w:w="108" w:type="dxa"/>
          </w:tblCellMar>
        </w:tblPrEx>
        <w:trPr>
          <w:gridAfter w:val="1"/>
          <w:wAfter w:w="85" w:type="dxa"/>
          <w:trHeight w:val="319" w:hRule="atLeast"/>
        </w:trPr>
        <w:tc>
          <w:tcPr>
            <w:tcW w:w="2257" w:type="dxa"/>
            <w:gridSpan w:val="2"/>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data</w:t>
            </w:r>
          </w:p>
        </w:tc>
        <w:tc>
          <w:tcPr>
            <w:tcW w:w="1196" w:type="dxa"/>
            <w:shd w:val="clear" w:color="auto" w:fill="FFFFFF"/>
            <w:vAlign w:val="top"/>
          </w:tcPr>
          <w:p>
            <w:pPr>
              <w:ind w:firstLine="0" w:firstLineChars="0"/>
              <w:jc w:val="center"/>
              <w:rPr>
                <w:rFonts w:hint="eastAsia" w:ascii="Verdana" w:hAnsi="Verdana" w:cs="宋体"/>
                <w:color w:val="000000"/>
                <w:sz w:val="18"/>
                <w:szCs w:val="18"/>
              </w:rPr>
            </w:pPr>
            <w:r>
              <w:rPr>
                <w:rFonts w:hint="eastAsia" w:ascii="Verdana" w:hAnsi="Verdana" w:cs="宋体"/>
                <w:color w:val="000000"/>
                <w:sz w:val="18"/>
                <w:szCs w:val="18"/>
              </w:rPr>
              <w:t>M</w:t>
            </w:r>
          </w:p>
        </w:tc>
        <w:tc>
          <w:tcPr>
            <w:tcW w:w="4732" w:type="dxa"/>
            <w:shd w:val="clear" w:color="auto" w:fill="FFFFFF"/>
            <w:vAlign w:val="top"/>
          </w:tcPr>
          <w:p>
            <w:pPr>
              <w:ind w:firstLine="360"/>
              <w:rPr>
                <w:rFonts w:hint="eastAsia" w:ascii="Verdana" w:hAnsi="Verdana" w:cs="宋体"/>
                <w:color w:val="000000"/>
                <w:sz w:val="18"/>
                <w:szCs w:val="18"/>
              </w:rPr>
            </w:pPr>
            <w:r>
              <w:rPr>
                <w:rFonts w:hint="eastAsia" w:ascii="Verdana" w:hAnsi="Verdana" w:cs="宋体"/>
                <w:color w:val="000000"/>
                <w:sz w:val="18"/>
                <w:szCs w:val="18"/>
              </w:rPr>
              <w:t>标的账户余额</w:t>
            </w:r>
          </w:p>
        </w:tc>
      </w:tr>
    </w:tbl>
    <w:p>
      <w:pPr>
        <w:ind w:left="480" w:firstLine="0" w:firstLineChars="0"/>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color w:val="0000FF"/>
          <w:lang w:val="en-US" w:eastAsia="zh-CN"/>
        </w:rPr>
      </w:pPr>
      <w:r>
        <w:rPr>
          <w:rFonts w:hint="eastAsia"/>
          <w:color w:val="0000FF"/>
          <w:lang w:val="en-US" w:eastAsia="zh-CN"/>
        </w:rPr>
        <w:t>参考数据Sql检查：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 FROM ln_loan a INNER JOIN ln_pay_orders b ON a.pay_order_no = b.order_no where a.`status` = 'CHECKED' LIMIT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SET @loan_id := '192805';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@loan_id;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@pay_order_no:=a.pay_order_no, a.* FROM ln_loan a where a.id = @loan_id;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@loan_id:=a.id , a.* FROM ln_loan a where a.`status` = 'CHECKED' ORDER BY a.id DESC LIMIT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@pay_order_no:=a.pay_order_no, @loan_id:=a.id , a.* FROM ln_loan a where a.`status` = 'PAIED' ORDER BY a.id DESC LIMIT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 @prod_id:=c.id FROM ln_deposition_target c where c.loan_id = @loan_id;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 FROM ln_deposition_target_jnl t where t.prod_id = @prod_id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 xml:space="preserve">SELECT *, @auth_account_id:=t.bs_sub_account_id from ln_loan_relation t where t.loan_id = @loan_id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 @auth_account_id:=t.bs_sub_account_id from ln_loan_relation t where t.loan_id = @loan_id AND t.id = 873007;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 @red_account_id := t.red_account_id FROM bs_sub_account_pair t where t.auth_account_id = @auth_account_id;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 sub_account_id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*,@account_id := t.account_id FROM bs_sub_account t where t.id = @auth_account_id;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 FROM bs_account_jnl t WHERE t.account_id1 = @account_id ORDER BY t.id DESC;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 red_account_id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sz w:val="15"/>
          <w:szCs w:val="15"/>
          <w:lang w:val="en-US" w:eastAsia="zh-CN"/>
        </w:rPr>
      </w:pPr>
      <w:r>
        <w:rPr>
          <w:rFonts w:hint="eastAsia"/>
          <w:sz w:val="15"/>
          <w:szCs w:val="15"/>
          <w:lang w:val="en-US" w:eastAsia="zh-CN"/>
        </w:rPr>
        <w:t>SELECT *,@account_id := t.id FROM bs_sub_account t where t.id = @red_account_id;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lang w:val="en-US" w:eastAsia="zh-CN"/>
        </w:rPr>
      </w:pPr>
      <w:r>
        <w:rPr>
          <w:rFonts w:hint="eastAsia"/>
          <w:sz w:val="15"/>
          <w:szCs w:val="15"/>
          <w:lang w:val="en-US" w:eastAsia="zh-CN"/>
        </w:rPr>
        <w:t>SELECT * FROM bs_account_jnl t WHERE t.account_id1 = @account_id ORDER BY t.id DESC;</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r>
      <w:rPr>
        <w:rFonts w:hint="eastAsia"/>
        <w:lang w:val="en-US" w:eastAsia="zh-CN"/>
      </w:rPr>
      <w:t>杭州币港湾科技有限公司</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47F30"/>
    <w:multiLevelType w:val="singleLevel"/>
    <w:tmpl w:val="92447F30"/>
    <w:lvl w:ilvl="0" w:tentative="0">
      <w:start w:val="3"/>
      <w:numFmt w:val="decimal"/>
      <w:suff w:val="space"/>
      <w:lvlText w:val="%1."/>
      <w:lvlJc w:val="left"/>
    </w:lvl>
  </w:abstractNum>
  <w:abstractNum w:abstractNumId="1">
    <w:nsid w:val="AFB02BF9"/>
    <w:multiLevelType w:val="singleLevel"/>
    <w:tmpl w:val="AFB02BF9"/>
    <w:lvl w:ilvl="0" w:tentative="0">
      <w:start w:val="2"/>
      <w:numFmt w:val="decimal"/>
      <w:suff w:val="nothing"/>
      <w:lvlText w:val="%1、"/>
      <w:lvlJc w:val="left"/>
    </w:lvl>
  </w:abstractNum>
  <w:abstractNum w:abstractNumId="2">
    <w:nsid w:val="459530E9"/>
    <w:multiLevelType w:val="multilevel"/>
    <w:tmpl w:val="459530E9"/>
    <w:lvl w:ilvl="0" w:tentative="0">
      <w:start w:val="3"/>
      <w:numFmt w:val="decimal"/>
      <w:lvlText w:val="4.6.%1."/>
      <w:lvlJc w:val="lef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6.%4."/>
      <w:lvlJc w:val="left"/>
      <w:pPr>
        <w:ind w:left="1680" w:hanging="420"/>
      </w:pPr>
      <w:rPr>
        <w:rFonts w:hint="eastAsia"/>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93FC27"/>
    <w:multiLevelType w:val="multilevel"/>
    <w:tmpl w:val="5893FC27"/>
    <w:lvl w:ilvl="0" w:tentative="0">
      <w:start w:val="1"/>
      <w:numFmt w:val="decimal"/>
      <w:pStyle w:val="3"/>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邹晟----茂茂">
    <w15:presenceInfo w15:providerId="WPS Office" w15:userId="3896689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234E"/>
    <w:rsid w:val="004C470A"/>
    <w:rsid w:val="004E0D5D"/>
    <w:rsid w:val="009E3EFD"/>
    <w:rsid w:val="00A24220"/>
    <w:rsid w:val="00B2682F"/>
    <w:rsid w:val="00B62F26"/>
    <w:rsid w:val="00C43C38"/>
    <w:rsid w:val="00D13BF9"/>
    <w:rsid w:val="00DC4F49"/>
    <w:rsid w:val="00E92447"/>
    <w:rsid w:val="011165A9"/>
    <w:rsid w:val="01130CD2"/>
    <w:rsid w:val="01181892"/>
    <w:rsid w:val="013924E5"/>
    <w:rsid w:val="013E3347"/>
    <w:rsid w:val="014514B9"/>
    <w:rsid w:val="0167204E"/>
    <w:rsid w:val="0167341A"/>
    <w:rsid w:val="01A94B03"/>
    <w:rsid w:val="01AA4DD0"/>
    <w:rsid w:val="01CB66E1"/>
    <w:rsid w:val="01D6746A"/>
    <w:rsid w:val="021D6E9B"/>
    <w:rsid w:val="022E6813"/>
    <w:rsid w:val="02396B6D"/>
    <w:rsid w:val="029C6011"/>
    <w:rsid w:val="02AD79DD"/>
    <w:rsid w:val="02AE3111"/>
    <w:rsid w:val="02ED7886"/>
    <w:rsid w:val="02EF29B0"/>
    <w:rsid w:val="02FA19DD"/>
    <w:rsid w:val="02FD79F0"/>
    <w:rsid w:val="030416CE"/>
    <w:rsid w:val="03183694"/>
    <w:rsid w:val="033B1A48"/>
    <w:rsid w:val="03506DFC"/>
    <w:rsid w:val="03677CB8"/>
    <w:rsid w:val="03AF7D6C"/>
    <w:rsid w:val="03F15E9C"/>
    <w:rsid w:val="040F7B97"/>
    <w:rsid w:val="04463C92"/>
    <w:rsid w:val="04653901"/>
    <w:rsid w:val="047378DF"/>
    <w:rsid w:val="048C1EEF"/>
    <w:rsid w:val="04A0781B"/>
    <w:rsid w:val="04C60A5E"/>
    <w:rsid w:val="04C95C78"/>
    <w:rsid w:val="04E35381"/>
    <w:rsid w:val="04E5733B"/>
    <w:rsid w:val="051C0F10"/>
    <w:rsid w:val="052E1FBA"/>
    <w:rsid w:val="052E3360"/>
    <w:rsid w:val="053054BB"/>
    <w:rsid w:val="053E39A6"/>
    <w:rsid w:val="054370C0"/>
    <w:rsid w:val="054B4231"/>
    <w:rsid w:val="059C6C80"/>
    <w:rsid w:val="06176B94"/>
    <w:rsid w:val="06244FDC"/>
    <w:rsid w:val="06320488"/>
    <w:rsid w:val="06543B20"/>
    <w:rsid w:val="06566962"/>
    <w:rsid w:val="068A2218"/>
    <w:rsid w:val="069719B1"/>
    <w:rsid w:val="06C70845"/>
    <w:rsid w:val="06DF3CC0"/>
    <w:rsid w:val="06E64DBE"/>
    <w:rsid w:val="07012207"/>
    <w:rsid w:val="07105E15"/>
    <w:rsid w:val="07123B84"/>
    <w:rsid w:val="072A0CC3"/>
    <w:rsid w:val="072C1C61"/>
    <w:rsid w:val="07470BC8"/>
    <w:rsid w:val="07577D6F"/>
    <w:rsid w:val="07A77448"/>
    <w:rsid w:val="07DE3C6D"/>
    <w:rsid w:val="07E32B52"/>
    <w:rsid w:val="07E947B0"/>
    <w:rsid w:val="07F75E36"/>
    <w:rsid w:val="08035B94"/>
    <w:rsid w:val="08052D8B"/>
    <w:rsid w:val="084971F8"/>
    <w:rsid w:val="084D38A6"/>
    <w:rsid w:val="0854173A"/>
    <w:rsid w:val="08B0409D"/>
    <w:rsid w:val="08BE62E6"/>
    <w:rsid w:val="08E43EA3"/>
    <w:rsid w:val="08F51893"/>
    <w:rsid w:val="09276087"/>
    <w:rsid w:val="093F2830"/>
    <w:rsid w:val="09C21D35"/>
    <w:rsid w:val="09CC66D0"/>
    <w:rsid w:val="09EE47AA"/>
    <w:rsid w:val="0A1064F1"/>
    <w:rsid w:val="0A1444EF"/>
    <w:rsid w:val="0A186D91"/>
    <w:rsid w:val="0A2B7C7F"/>
    <w:rsid w:val="0A797844"/>
    <w:rsid w:val="0ABA24D3"/>
    <w:rsid w:val="0AF31BFC"/>
    <w:rsid w:val="0AF901CD"/>
    <w:rsid w:val="0B331762"/>
    <w:rsid w:val="0B497DDA"/>
    <w:rsid w:val="0B654639"/>
    <w:rsid w:val="0B7505D0"/>
    <w:rsid w:val="0BC63E94"/>
    <w:rsid w:val="0BCC6006"/>
    <w:rsid w:val="0BD22F88"/>
    <w:rsid w:val="0BDC227C"/>
    <w:rsid w:val="0C343651"/>
    <w:rsid w:val="0C8960FB"/>
    <w:rsid w:val="0CA9201A"/>
    <w:rsid w:val="0CED4F97"/>
    <w:rsid w:val="0D3606BA"/>
    <w:rsid w:val="0D3821F0"/>
    <w:rsid w:val="0D422145"/>
    <w:rsid w:val="0D422CB8"/>
    <w:rsid w:val="0D4D1818"/>
    <w:rsid w:val="0D5E73EA"/>
    <w:rsid w:val="0D7B5E59"/>
    <w:rsid w:val="0D841F35"/>
    <w:rsid w:val="0D960896"/>
    <w:rsid w:val="0DB342FE"/>
    <w:rsid w:val="0DD36E96"/>
    <w:rsid w:val="0DE92D97"/>
    <w:rsid w:val="0E0E6126"/>
    <w:rsid w:val="0E1E3D8C"/>
    <w:rsid w:val="0E3B3B43"/>
    <w:rsid w:val="0E3D7655"/>
    <w:rsid w:val="0E4D0480"/>
    <w:rsid w:val="0E647B0B"/>
    <w:rsid w:val="0E87698B"/>
    <w:rsid w:val="0E9B5C00"/>
    <w:rsid w:val="0EAE6BE4"/>
    <w:rsid w:val="0EE01B69"/>
    <w:rsid w:val="0EEB5BDD"/>
    <w:rsid w:val="0EF01BD2"/>
    <w:rsid w:val="0F027F41"/>
    <w:rsid w:val="0F073BAB"/>
    <w:rsid w:val="0F12565C"/>
    <w:rsid w:val="0F2377E7"/>
    <w:rsid w:val="0F357189"/>
    <w:rsid w:val="0F4B245C"/>
    <w:rsid w:val="0F4F4DFF"/>
    <w:rsid w:val="0F50200F"/>
    <w:rsid w:val="0F984EB9"/>
    <w:rsid w:val="0FA3424A"/>
    <w:rsid w:val="0FB76E3A"/>
    <w:rsid w:val="0FFC4299"/>
    <w:rsid w:val="10086981"/>
    <w:rsid w:val="101168EB"/>
    <w:rsid w:val="102242AF"/>
    <w:rsid w:val="105569FF"/>
    <w:rsid w:val="10853ADC"/>
    <w:rsid w:val="10A305BD"/>
    <w:rsid w:val="10A622B2"/>
    <w:rsid w:val="10C67A9A"/>
    <w:rsid w:val="10EB0A8F"/>
    <w:rsid w:val="10FF4DA1"/>
    <w:rsid w:val="111349D4"/>
    <w:rsid w:val="11161DEE"/>
    <w:rsid w:val="11622F13"/>
    <w:rsid w:val="1163071D"/>
    <w:rsid w:val="117035E0"/>
    <w:rsid w:val="11746839"/>
    <w:rsid w:val="117E3B4F"/>
    <w:rsid w:val="11895A16"/>
    <w:rsid w:val="118C6F42"/>
    <w:rsid w:val="11946081"/>
    <w:rsid w:val="11D75117"/>
    <w:rsid w:val="11D82C33"/>
    <w:rsid w:val="11E52A83"/>
    <w:rsid w:val="11F3396A"/>
    <w:rsid w:val="12004D0F"/>
    <w:rsid w:val="12104D0D"/>
    <w:rsid w:val="122736B5"/>
    <w:rsid w:val="123A5564"/>
    <w:rsid w:val="12680BED"/>
    <w:rsid w:val="126B2081"/>
    <w:rsid w:val="128B595B"/>
    <w:rsid w:val="1291715E"/>
    <w:rsid w:val="12A2182C"/>
    <w:rsid w:val="12B54805"/>
    <w:rsid w:val="12BF6FFD"/>
    <w:rsid w:val="12CE2226"/>
    <w:rsid w:val="130F4955"/>
    <w:rsid w:val="13117BDB"/>
    <w:rsid w:val="1317450F"/>
    <w:rsid w:val="131B53EA"/>
    <w:rsid w:val="133209B5"/>
    <w:rsid w:val="133321EB"/>
    <w:rsid w:val="13623201"/>
    <w:rsid w:val="13AC4F79"/>
    <w:rsid w:val="13B50707"/>
    <w:rsid w:val="141347AA"/>
    <w:rsid w:val="1419233E"/>
    <w:rsid w:val="14267C0C"/>
    <w:rsid w:val="148F6D9F"/>
    <w:rsid w:val="14A64343"/>
    <w:rsid w:val="15110EE8"/>
    <w:rsid w:val="152C4F0C"/>
    <w:rsid w:val="152E48AD"/>
    <w:rsid w:val="154458BC"/>
    <w:rsid w:val="15703A16"/>
    <w:rsid w:val="15793B29"/>
    <w:rsid w:val="15A3571F"/>
    <w:rsid w:val="15A73DC9"/>
    <w:rsid w:val="15BC1C65"/>
    <w:rsid w:val="15F27A72"/>
    <w:rsid w:val="160F6075"/>
    <w:rsid w:val="1635462B"/>
    <w:rsid w:val="163F124A"/>
    <w:rsid w:val="163F3582"/>
    <w:rsid w:val="164C001F"/>
    <w:rsid w:val="168860F3"/>
    <w:rsid w:val="16921926"/>
    <w:rsid w:val="16AB6596"/>
    <w:rsid w:val="16B73A57"/>
    <w:rsid w:val="16E72622"/>
    <w:rsid w:val="16EC5631"/>
    <w:rsid w:val="170C46D2"/>
    <w:rsid w:val="171124F7"/>
    <w:rsid w:val="1733392C"/>
    <w:rsid w:val="173D5D11"/>
    <w:rsid w:val="17440754"/>
    <w:rsid w:val="17521CAA"/>
    <w:rsid w:val="177130D1"/>
    <w:rsid w:val="178E4560"/>
    <w:rsid w:val="17BA503E"/>
    <w:rsid w:val="17CE0E87"/>
    <w:rsid w:val="17D214A4"/>
    <w:rsid w:val="17D55696"/>
    <w:rsid w:val="17E64914"/>
    <w:rsid w:val="181400F0"/>
    <w:rsid w:val="183C5DAA"/>
    <w:rsid w:val="18434B87"/>
    <w:rsid w:val="188D5130"/>
    <w:rsid w:val="18987CDA"/>
    <w:rsid w:val="18CC3155"/>
    <w:rsid w:val="18FD7E33"/>
    <w:rsid w:val="19163D4F"/>
    <w:rsid w:val="19185260"/>
    <w:rsid w:val="191C5D18"/>
    <w:rsid w:val="19281073"/>
    <w:rsid w:val="19337FA9"/>
    <w:rsid w:val="193E7A78"/>
    <w:rsid w:val="19470D61"/>
    <w:rsid w:val="198407DB"/>
    <w:rsid w:val="19866332"/>
    <w:rsid w:val="19DC7459"/>
    <w:rsid w:val="19EC2D8A"/>
    <w:rsid w:val="1A1A0B97"/>
    <w:rsid w:val="1A5770D8"/>
    <w:rsid w:val="1A7726C8"/>
    <w:rsid w:val="1A7D603B"/>
    <w:rsid w:val="1A905EC7"/>
    <w:rsid w:val="1AD96AAE"/>
    <w:rsid w:val="1ADB4E71"/>
    <w:rsid w:val="1AEF5A17"/>
    <w:rsid w:val="1AF64186"/>
    <w:rsid w:val="1B086746"/>
    <w:rsid w:val="1B282AD2"/>
    <w:rsid w:val="1B7F2C2B"/>
    <w:rsid w:val="1BD026C7"/>
    <w:rsid w:val="1C1F4946"/>
    <w:rsid w:val="1C541564"/>
    <w:rsid w:val="1CA3562F"/>
    <w:rsid w:val="1CCD03AC"/>
    <w:rsid w:val="1CCF4607"/>
    <w:rsid w:val="1CD32FA8"/>
    <w:rsid w:val="1CD51362"/>
    <w:rsid w:val="1CF66216"/>
    <w:rsid w:val="1D2C2839"/>
    <w:rsid w:val="1D4158F7"/>
    <w:rsid w:val="1D455983"/>
    <w:rsid w:val="1D8758A8"/>
    <w:rsid w:val="1DBB24C9"/>
    <w:rsid w:val="1DE144EF"/>
    <w:rsid w:val="1E0E4A7A"/>
    <w:rsid w:val="1E171DD7"/>
    <w:rsid w:val="1E2434B3"/>
    <w:rsid w:val="1E7217C7"/>
    <w:rsid w:val="1E8D2DD0"/>
    <w:rsid w:val="1EAC101B"/>
    <w:rsid w:val="1ED55616"/>
    <w:rsid w:val="1F377508"/>
    <w:rsid w:val="1F407C77"/>
    <w:rsid w:val="1F4C58AE"/>
    <w:rsid w:val="1F4E30C6"/>
    <w:rsid w:val="1F6E0497"/>
    <w:rsid w:val="1FA00610"/>
    <w:rsid w:val="1FC52B5C"/>
    <w:rsid w:val="1FF70218"/>
    <w:rsid w:val="1FFA490F"/>
    <w:rsid w:val="1FFE662A"/>
    <w:rsid w:val="204A450D"/>
    <w:rsid w:val="20723046"/>
    <w:rsid w:val="20B77B4F"/>
    <w:rsid w:val="20BD56BC"/>
    <w:rsid w:val="20D877A2"/>
    <w:rsid w:val="20F0160C"/>
    <w:rsid w:val="2120013D"/>
    <w:rsid w:val="2168134A"/>
    <w:rsid w:val="21906933"/>
    <w:rsid w:val="2191083A"/>
    <w:rsid w:val="21E22E6A"/>
    <w:rsid w:val="21EC0543"/>
    <w:rsid w:val="21ED042B"/>
    <w:rsid w:val="21F56448"/>
    <w:rsid w:val="221A5B91"/>
    <w:rsid w:val="22215E09"/>
    <w:rsid w:val="2222412E"/>
    <w:rsid w:val="223A187A"/>
    <w:rsid w:val="2242524C"/>
    <w:rsid w:val="22512DFE"/>
    <w:rsid w:val="22542C4C"/>
    <w:rsid w:val="22847A08"/>
    <w:rsid w:val="22953640"/>
    <w:rsid w:val="22AD19BB"/>
    <w:rsid w:val="22E805CC"/>
    <w:rsid w:val="22F03295"/>
    <w:rsid w:val="22F1747D"/>
    <w:rsid w:val="23022C9D"/>
    <w:rsid w:val="23027F31"/>
    <w:rsid w:val="233A52B0"/>
    <w:rsid w:val="237D5856"/>
    <w:rsid w:val="239B66FF"/>
    <w:rsid w:val="23AE431F"/>
    <w:rsid w:val="23C52AC5"/>
    <w:rsid w:val="24027A29"/>
    <w:rsid w:val="243931AA"/>
    <w:rsid w:val="24531660"/>
    <w:rsid w:val="24651C3E"/>
    <w:rsid w:val="246D086C"/>
    <w:rsid w:val="24861701"/>
    <w:rsid w:val="24A75A61"/>
    <w:rsid w:val="24E7522C"/>
    <w:rsid w:val="25222F75"/>
    <w:rsid w:val="25322148"/>
    <w:rsid w:val="256C1103"/>
    <w:rsid w:val="258D031F"/>
    <w:rsid w:val="25A60047"/>
    <w:rsid w:val="25AD2293"/>
    <w:rsid w:val="25B337F3"/>
    <w:rsid w:val="25D82CAE"/>
    <w:rsid w:val="25ED4D86"/>
    <w:rsid w:val="25FD2C0F"/>
    <w:rsid w:val="2609352F"/>
    <w:rsid w:val="263141FB"/>
    <w:rsid w:val="264C54EA"/>
    <w:rsid w:val="26652266"/>
    <w:rsid w:val="268D63C8"/>
    <w:rsid w:val="26A35829"/>
    <w:rsid w:val="26FA3004"/>
    <w:rsid w:val="270F1843"/>
    <w:rsid w:val="274C4CAF"/>
    <w:rsid w:val="275C1F9A"/>
    <w:rsid w:val="277C0E36"/>
    <w:rsid w:val="27806DA6"/>
    <w:rsid w:val="27807CB2"/>
    <w:rsid w:val="278A380B"/>
    <w:rsid w:val="27B635A6"/>
    <w:rsid w:val="27D46D9D"/>
    <w:rsid w:val="27EC4AE0"/>
    <w:rsid w:val="27F07BA2"/>
    <w:rsid w:val="28124D5D"/>
    <w:rsid w:val="2824545D"/>
    <w:rsid w:val="28360327"/>
    <w:rsid w:val="287911E0"/>
    <w:rsid w:val="288D05D2"/>
    <w:rsid w:val="28A07840"/>
    <w:rsid w:val="28AE65E3"/>
    <w:rsid w:val="28AF1D4E"/>
    <w:rsid w:val="28BA142A"/>
    <w:rsid w:val="28BD21D4"/>
    <w:rsid w:val="28C607CA"/>
    <w:rsid w:val="28EB46D5"/>
    <w:rsid w:val="29203163"/>
    <w:rsid w:val="299D1F81"/>
    <w:rsid w:val="29B46DA5"/>
    <w:rsid w:val="29D960D4"/>
    <w:rsid w:val="29E928DB"/>
    <w:rsid w:val="2A10496C"/>
    <w:rsid w:val="2A17128C"/>
    <w:rsid w:val="2A46554B"/>
    <w:rsid w:val="2A657C83"/>
    <w:rsid w:val="2A84680A"/>
    <w:rsid w:val="2A8959D9"/>
    <w:rsid w:val="2A8D11DE"/>
    <w:rsid w:val="2A960436"/>
    <w:rsid w:val="2B4D2FC5"/>
    <w:rsid w:val="2B56512A"/>
    <w:rsid w:val="2B9023F4"/>
    <w:rsid w:val="2BA6631B"/>
    <w:rsid w:val="2BAE536B"/>
    <w:rsid w:val="2BB363C0"/>
    <w:rsid w:val="2BB62314"/>
    <w:rsid w:val="2BE87A5A"/>
    <w:rsid w:val="2BEC76D9"/>
    <w:rsid w:val="2C0D0928"/>
    <w:rsid w:val="2C782F26"/>
    <w:rsid w:val="2C8F7DC3"/>
    <w:rsid w:val="2C943659"/>
    <w:rsid w:val="2CA45768"/>
    <w:rsid w:val="2CAB3175"/>
    <w:rsid w:val="2CCD7EC7"/>
    <w:rsid w:val="2D2B2B1A"/>
    <w:rsid w:val="2D83099E"/>
    <w:rsid w:val="2D892D60"/>
    <w:rsid w:val="2D9F7A6B"/>
    <w:rsid w:val="2DA32C81"/>
    <w:rsid w:val="2DA94C14"/>
    <w:rsid w:val="2DAB75B9"/>
    <w:rsid w:val="2DD62597"/>
    <w:rsid w:val="2DE9307E"/>
    <w:rsid w:val="2DEE0C6A"/>
    <w:rsid w:val="2E036E6C"/>
    <w:rsid w:val="2E3B3AC6"/>
    <w:rsid w:val="2E5138E2"/>
    <w:rsid w:val="2E6A0BDA"/>
    <w:rsid w:val="2E8B471D"/>
    <w:rsid w:val="2E8D414C"/>
    <w:rsid w:val="2EA441B6"/>
    <w:rsid w:val="2EBE214B"/>
    <w:rsid w:val="2EC95BA6"/>
    <w:rsid w:val="2EFF275E"/>
    <w:rsid w:val="2F1B746D"/>
    <w:rsid w:val="2F24686C"/>
    <w:rsid w:val="2F316852"/>
    <w:rsid w:val="2F6474E3"/>
    <w:rsid w:val="2F6B4BA2"/>
    <w:rsid w:val="2FEB1C00"/>
    <w:rsid w:val="300B75B2"/>
    <w:rsid w:val="308B322A"/>
    <w:rsid w:val="309058A0"/>
    <w:rsid w:val="30973317"/>
    <w:rsid w:val="30B6615B"/>
    <w:rsid w:val="30BB50BD"/>
    <w:rsid w:val="30BC393B"/>
    <w:rsid w:val="30BF162C"/>
    <w:rsid w:val="30CE4C77"/>
    <w:rsid w:val="30DD6ECD"/>
    <w:rsid w:val="30F07575"/>
    <w:rsid w:val="31273DEF"/>
    <w:rsid w:val="313F0753"/>
    <w:rsid w:val="314330B3"/>
    <w:rsid w:val="315231A0"/>
    <w:rsid w:val="31854E10"/>
    <w:rsid w:val="31B80793"/>
    <w:rsid w:val="31E66D38"/>
    <w:rsid w:val="32124357"/>
    <w:rsid w:val="32673285"/>
    <w:rsid w:val="32CE6C1E"/>
    <w:rsid w:val="32E25662"/>
    <w:rsid w:val="32F300C5"/>
    <w:rsid w:val="32F866EE"/>
    <w:rsid w:val="33217D28"/>
    <w:rsid w:val="33231891"/>
    <w:rsid w:val="333C77BF"/>
    <w:rsid w:val="33613A39"/>
    <w:rsid w:val="33620639"/>
    <w:rsid w:val="33B9705F"/>
    <w:rsid w:val="33CF44AF"/>
    <w:rsid w:val="33D61E16"/>
    <w:rsid w:val="33E72163"/>
    <w:rsid w:val="33FC158E"/>
    <w:rsid w:val="340C7F35"/>
    <w:rsid w:val="34194506"/>
    <w:rsid w:val="342439AB"/>
    <w:rsid w:val="343B72E7"/>
    <w:rsid w:val="346E792F"/>
    <w:rsid w:val="34DC2F8C"/>
    <w:rsid w:val="35012C8D"/>
    <w:rsid w:val="3501749A"/>
    <w:rsid w:val="35066922"/>
    <w:rsid w:val="352A1704"/>
    <w:rsid w:val="353B1D13"/>
    <w:rsid w:val="356E5BF2"/>
    <w:rsid w:val="35713587"/>
    <w:rsid w:val="35713FA3"/>
    <w:rsid w:val="35B407D7"/>
    <w:rsid w:val="35CF448D"/>
    <w:rsid w:val="35F8533A"/>
    <w:rsid w:val="3612523F"/>
    <w:rsid w:val="363315BD"/>
    <w:rsid w:val="36353357"/>
    <w:rsid w:val="36422524"/>
    <w:rsid w:val="36666033"/>
    <w:rsid w:val="36670E97"/>
    <w:rsid w:val="36715789"/>
    <w:rsid w:val="368970B8"/>
    <w:rsid w:val="368E083C"/>
    <w:rsid w:val="36BC12AC"/>
    <w:rsid w:val="36D117E6"/>
    <w:rsid w:val="36D119C9"/>
    <w:rsid w:val="36DC2051"/>
    <w:rsid w:val="36E71ECF"/>
    <w:rsid w:val="37291E9A"/>
    <w:rsid w:val="372A0908"/>
    <w:rsid w:val="3736363B"/>
    <w:rsid w:val="37380C6A"/>
    <w:rsid w:val="376F616C"/>
    <w:rsid w:val="378949CF"/>
    <w:rsid w:val="379B7DA8"/>
    <w:rsid w:val="37A2418D"/>
    <w:rsid w:val="37A605A1"/>
    <w:rsid w:val="37B23765"/>
    <w:rsid w:val="37BB5234"/>
    <w:rsid w:val="37CF7992"/>
    <w:rsid w:val="37EB3296"/>
    <w:rsid w:val="38235599"/>
    <w:rsid w:val="382D042F"/>
    <w:rsid w:val="38A92A1E"/>
    <w:rsid w:val="38CA35DF"/>
    <w:rsid w:val="38EB274E"/>
    <w:rsid w:val="39122B9D"/>
    <w:rsid w:val="391C3E16"/>
    <w:rsid w:val="392C0BCB"/>
    <w:rsid w:val="394B0C9D"/>
    <w:rsid w:val="398E3AF2"/>
    <w:rsid w:val="39A26B68"/>
    <w:rsid w:val="39B014BA"/>
    <w:rsid w:val="39BC3CE0"/>
    <w:rsid w:val="39EE7070"/>
    <w:rsid w:val="3A02765A"/>
    <w:rsid w:val="3A395871"/>
    <w:rsid w:val="3A4126C9"/>
    <w:rsid w:val="3A4F4AB4"/>
    <w:rsid w:val="3A956510"/>
    <w:rsid w:val="3AB93316"/>
    <w:rsid w:val="3B105524"/>
    <w:rsid w:val="3B391C0D"/>
    <w:rsid w:val="3B635244"/>
    <w:rsid w:val="3BAC54D3"/>
    <w:rsid w:val="3BC248AF"/>
    <w:rsid w:val="3BD37C99"/>
    <w:rsid w:val="3C187A72"/>
    <w:rsid w:val="3C1945B1"/>
    <w:rsid w:val="3C2B0A7D"/>
    <w:rsid w:val="3C4009A5"/>
    <w:rsid w:val="3C4312E3"/>
    <w:rsid w:val="3C4B3C59"/>
    <w:rsid w:val="3C904098"/>
    <w:rsid w:val="3C987009"/>
    <w:rsid w:val="3C994D82"/>
    <w:rsid w:val="3CAD216C"/>
    <w:rsid w:val="3CCF741C"/>
    <w:rsid w:val="3D027346"/>
    <w:rsid w:val="3D093FCD"/>
    <w:rsid w:val="3D150267"/>
    <w:rsid w:val="3D4D1112"/>
    <w:rsid w:val="3D6F74C7"/>
    <w:rsid w:val="3D9B0053"/>
    <w:rsid w:val="3DCA1912"/>
    <w:rsid w:val="3DCB3429"/>
    <w:rsid w:val="3E073334"/>
    <w:rsid w:val="3E2301CF"/>
    <w:rsid w:val="3E4E7671"/>
    <w:rsid w:val="3E540C0A"/>
    <w:rsid w:val="3E883FEC"/>
    <w:rsid w:val="3ECD0FA5"/>
    <w:rsid w:val="3F067F34"/>
    <w:rsid w:val="3F125AFC"/>
    <w:rsid w:val="3F874CE1"/>
    <w:rsid w:val="3F953CA5"/>
    <w:rsid w:val="3FA54F3B"/>
    <w:rsid w:val="3FDE1798"/>
    <w:rsid w:val="40042A93"/>
    <w:rsid w:val="4006193C"/>
    <w:rsid w:val="400946E2"/>
    <w:rsid w:val="40247044"/>
    <w:rsid w:val="402F3CC5"/>
    <w:rsid w:val="404771F9"/>
    <w:rsid w:val="4051393F"/>
    <w:rsid w:val="406D4ACC"/>
    <w:rsid w:val="407C7ADC"/>
    <w:rsid w:val="40D02D32"/>
    <w:rsid w:val="40D16D05"/>
    <w:rsid w:val="40D45D0B"/>
    <w:rsid w:val="41084CB9"/>
    <w:rsid w:val="410E28BE"/>
    <w:rsid w:val="411B53F9"/>
    <w:rsid w:val="414F5D83"/>
    <w:rsid w:val="415F6094"/>
    <w:rsid w:val="41844AB8"/>
    <w:rsid w:val="41BA1871"/>
    <w:rsid w:val="41BF11E9"/>
    <w:rsid w:val="41D001EB"/>
    <w:rsid w:val="41D23F4E"/>
    <w:rsid w:val="41DD5739"/>
    <w:rsid w:val="41E563D2"/>
    <w:rsid w:val="41F814C1"/>
    <w:rsid w:val="41FC58AB"/>
    <w:rsid w:val="42433AA3"/>
    <w:rsid w:val="424E049B"/>
    <w:rsid w:val="4256479A"/>
    <w:rsid w:val="425E695A"/>
    <w:rsid w:val="42691773"/>
    <w:rsid w:val="42AE595A"/>
    <w:rsid w:val="42AF25C6"/>
    <w:rsid w:val="42B06CF8"/>
    <w:rsid w:val="42BD0D26"/>
    <w:rsid w:val="42E3601C"/>
    <w:rsid w:val="42E3602F"/>
    <w:rsid w:val="42FB5356"/>
    <w:rsid w:val="430719AB"/>
    <w:rsid w:val="4319566C"/>
    <w:rsid w:val="43320626"/>
    <w:rsid w:val="4352230A"/>
    <w:rsid w:val="435E1DAA"/>
    <w:rsid w:val="43603B96"/>
    <w:rsid w:val="437010FF"/>
    <w:rsid w:val="43870F53"/>
    <w:rsid w:val="43871D32"/>
    <w:rsid w:val="438E7811"/>
    <w:rsid w:val="43C65E8F"/>
    <w:rsid w:val="443D2E0C"/>
    <w:rsid w:val="4444529B"/>
    <w:rsid w:val="44AB74F9"/>
    <w:rsid w:val="44B330F0"/>
    <w:rsid w:val="44C776D4"/>
    <w:rsid w:val="44E62EB3"/>
    <w:rsid w:val="44F26A63"/>
    <w:rsid w:val="45425117"/>
    <w:rsid w:val="45841A71"/>
    <w:rsid w:val="45B32125"/>
    <w:rsid w:val="46001317"/>
    <w:rsid w:val="460C638B"/>
    <w:rsid w:val="4644701B"/>
    <w:rsid w:val="464914D3"/>
    <w:rsid w:val="46547B49"/>
    <w:rsid w:val="466A0997"/>
    <w:rsid w:val="46735F5F"/>
    <w:rsid w:val="46831DF4"/>
    <w:rsid w:val="46C2446B"/>
    <w:rsid w:val="47304C8D"/>
    <w:rsid w:val="473F1F98"/>
    <w:rsid w:val="47436EA1"/>
    <w:rsid w:val="47494857"/>
    <w:rsid w:val="474D24B6"/>
    <w:rsid w:val="47652E86"/>
    <w:rsid w:val="479B4FAD"/>
    <w:rsid w:val="47B03E34"/>
    <w:rsid w:val="47BF4937"/>
    <w:rsid w:val="47CD1E69"/>
    <w:rsid w:val="481F1BC5"/>
    <w:rsid w:val="48313056"/>
    <w:rsid w:val="483D7E6F"/>
    <w:rsid w:val="48763113"/>
    <w:rsid w:val="48B1020F"/>
    <w:rsid w:val="48D110EC"/>
    <w:rsid w:val="48F365AD"/>
    <w:rsid w:val="491B5DCA"/>
    <w:rsid w:val="491D1E4F"/>
    <w:rsid w:val="492E5CF1"/>
    <w:rsid w:val="495B25EC"/>
    <w:rsid w:val="495C1DE3"/>
    <w:rsid w:val="49806AA9"/>
    <w:rsid w:val="498B7891"/>
    <w:rsid w:val="49A1416B"/>
    <w:rsid w:val="49A73C67"/>
    <w:rsid w:val="49B10738"/>
    <w:rsid w:val="49C21CDA"/>
    <w:rsid w:val="49C27763"/>
    <w:rsid w:val="49C55B6C"/>
    <w:rsid w:val="49CD6388"/>
    <w:rsid w:val="4A0B5448"/>
    <w:rsid w:val="4A1B2B4E"/>
    <w:rsid w:val="4A384A81"/>
    <w:rsid w:val="4A404201"/>
    <w:rsid w:val="4A525476"/>
    <w:rsid w:val="4A8F7983"/>
    <w:rsid w:val="4A9E42E3"/>
    <w:rsid w:val="4A9F192E"/>
    <w:rsid w:val="4AEA19F5"/>
    <w:rsid w:val="4AF24E02"/>
    <w:rsid w:val="4AF556B4"/>
    <w:rsid w:val="4B182AA5"/>
    <w:rsid w:val="4B416F7B"/>
    <w:rsid w:val="4B4B4444"/>
    <w:rsid w:val="4B62517A"/>
    <w:rsid w:val="4B692F53"/>
    <w:rsid w:val="4B730289"/>
    <w:rsid w:val="4BA07FA7"/>
    <w:rsid w:val="4BAF1D79"/>
    <w:rsid w:val="4BBF7DCE"/>
    <w:rsid w:val="4BD15D05"/>
    <w:rsid w:val="4BE033A9"/>
    <w:rsid w:val="4BE2605A"/>
    <w:rsid w:val="4BE56EC3"/>
    <w:rsid w:val="4BEF4F20"/>
    <w:rsid w:val="4C784995"/>
    <w:rsid w:val="4C856AF6"/>
    <w:rsid w:val="4CBB631C"/>
    <w:rsid w:val="4CE01A5C"/>
    <w:rsid w:val="4CFA7CB6"/>
    <w:rsid w:val="4CFF5AE5"/>
    <w:rsid w:val="4D455E37"/>
    <w:rsid w:val="4D97146A"/>
    <w:rsid w:val="4DA64912"/>
    <w:rsid w:val="4DBC407E"/>
    <w:rsid w:val="4DE30061"/>
    <w:rsid w:val="4DF77F4F"/>
    <w:rsid w:val="4E1F5228"/>
    <w:rsid w:val="4E25784F"/>
    <w:rsid w:val="4E262A7A"/>
    <w:rsid w:val="4E4E2B84"/>
    <w:rsid w:val="4E6213A3"/>
    <w:rsid w:val="4E7D4941"/>
    <w:rsid w:val="4E8C0BC3"/>
    <w:rsid w:val="4E903E69"/>
    <w:rsid w:val="4EB739FF"/>
    <w:rsid w:val="4EE4276A"/>
    <w:rsid w:val="4F4B569A"/>
    <w:rsid w:val="4F650649"/>
    <w:rsid w:val="4F89596A"/>
    <w:rsid w:val="4F9C65F9"/>
    <w:rsid w:val="4FA30790"/>
    <w:rsid w:val="4FB87E57"/>
    <w:rsid w:val="4FC950A3"/>
    <w:rsid w:val="4FCC05F3"/>
    <w:rsid w:val="4FEE776B"/>
    <w:rsid w:val="4FF169F3"/>
    <w:rsid w:val="4FFA7AB7"/>
    <w:rsid w:val="501D4BC3"/>
    <w:rsid w:val="502D788C"/>
    <w:rsid w:val="504C0B7F"/>
    <w:rsid w:val="507A1271"/>
    <w:rsid w:val="507E16E9"/>
    <w:rsid w:val="508171F8"/>
    <w:rsid w:val="50887CD4"/>
    <w:rsid w:val="509151AB"/>
    <w:rsid w:val="50965E5A"/>
    <w:rsid w:val="5097013C"/>
    <w:rsid w:val="509D5C05"/>
    <w:rsid w:val="50A30195"/>
    <w:rsid w:val="50BA2675"/>
    <w:rsid w:val="50BF06D8"/>
    <w:rsid w:val="50CC0B20"/>
    <w:rsid w:val="50CC2D2D"/>
    <w:rsid w:val="50E53B45"/>
    <w:rsid w:val="50E60719"/>
    <w:rsid w:val="50ED2272"/>
    <w:rsid w:val="51014634"/>
    <w:rsid w:val="510B75DD"/>
    <w:rsid w:val="511F19F3"/>
    <w:rsid w:val="51360F49"/>
    <w:rsid w:val="517E2703"/>
    <w:rsid w:val="51BA3212"/>
    <w:rsid w:val="51CC022A"/>
    <w:rsid w:val="523C082D"/>
    <w:rsid w:val="526D00A2"/>
    <w:rsid w:val="527624BC"/>
    <w:rsid w:val="52D1069B"/>
    <w:rsid w:val="52E02B54"/>
    <w:rsid w:val="52EB7574"/>
    <w:rsid w:val="53681052"/>
    <w:rsid w:val="536E0DA5"/>
    <w:rsid w:val="53A64F8C"/>
    <w:rsid w:val="53B17CA5"/>
    <w:rsid w:val="54146DF9"/>
    <w:rsid w:val="544B636B"/>
    <w:rsid w:val="54A21992"/>
    <w:rsid w:val="54A53061"/>
    <w:rsid w:val="54BD158D"/>
    <w:rsid w:val="54CC0716"/>
    <w:rsid w:val="54D75554"/>
    <w:rsid w:val="54E05CFA"/>
    <w:rsid w:val="54ED3B6A"/>
    <w:rsid w:val="54FC3BCD"/>
    <w:rsid w:val="551A2AB7"/>
    <w:rsid w:val="552904EA"/>
    <w:rsid w:val="553667C6"/>
    <w:rsid w:val="5562380B"/>
    <w:rsid w:val="558E1366"/>
    <w:rsid w:val="558E285E"/>
    <w:rsid w:val="55A1492C"/>
    <w:rsid w:val="55B468A1"/>
    <w:rsid w:val="560207F8"/>
    <w:rsid w:val="561C33D6"/>
    <w:rsid w:val="561E5E5F"/>
    <w:rsid w:val="56217241"/>
    <w:rsid w:val="564445A4"/>
    <w:rsid w:val="5646054C"/>
    <w:rsid w:val="56707282"/>
    <w:rsid w:val="569C74D3"/>
    <w:rsid w:val="56F9074E"/>
    <w:rsid w:val="56FB3477"/>
    <w:rsid w:val="571B0478"/>
    <w:rsid w:val="579E7F4A"/>
    <w:rsid w:val="57A13524"/>
    <w:rsid w:val="57A66789"/>
    <w:rsid w:val="57C349ED"/>
    <w:rsid w:val="57DF71B9"/>
    <w:rsid w:val="57E30892"/>
    <w:rsid w:val="581D12B1"/>
    <w:rsid w:val="582931D6"/>
    <w:rsid w:val="58371AB2"/>
    <w:rsid w:val="586515BE"/>
    <w:rsid w:val="586C3E2E"/>
    <w:rsid w:val="58BB0065"/>
    <w:rsid w:val="58C011AC"/>
    <w:rsid w:val="58D05D3F"/>
    <w:rsid w:val="592E4B5C"/>
    <w:rsid w:val="5935615F"/>
    <w:rsid w:val="59374E53"/>
    <w:rsid w:val="59D20266"/>
    <w:rsid w:val="59DE7E85"/>
    <w:rsid w:val="59E377BD"/>
    <w:rsid w:val="59E501D2"/>
    <w:rsid w:val="59F83150"/>
    <w:rsid w:val="5A484391"/>
    <w:rsid w:val="5A491A8F"/>
    <w:rsid w:val="5A523AEC"/>
    <w:rsid w:val="5A775465"/>
    <w:rsid w:val="5A916BE9"/>
    <w:rsid w:val="5A9737FC"/>
    <w:rsid w:val="5AAE7A14"/>
    <w:rsid w:val="5AB50E6D"/>
    <w:rsid w:val="5AB902AA"/>
    <w:rsid w:val="5AC110C5"/>
    <w:rsid w:val="5B0C2F43"/>
    <w:rsid w:val="5B2E6DC1"/>
    <w:rsid w:val="5B583F3D"/>
    <w:rsid w:val="5BA00D5D"/>
    <w:rsid w:val="5BD307AE"/>
    <w:rsid w:val="5BF30C9E"/>
    <w:rsid w:val="5C0A35B9"/>
    <w:rsid w:val="5C2A07E6"/>
    <w:rsid w:val="5C2F0C67"/>
    <w:rsid w:val="5C7B699D"/>
    <w:rsid w:val="5C9E6B77"/>
    <w:rsid w:val="5CA67B80"/>
    <w:rsid w:val="5CB52F83"/>
    <w:rsid w:val="5D067614"/>
    <w:rsid w:val="5D0D31B1"/>
    <w:rsid w:val="5D986968"/>
    <w:rsid w:val="5DAE0778"/>
    <w:rsid w:val="5DD134D9"/>
    <w:rsid w:val="5DEA5573"/>
    <w:rsid w:val="5DF83E9C"/>
    <w:rsid w:val="5DFA2EE6"/>
    <w:rsid w:val="5DFE78F1"/>
    <w:rsid w:val="5E2C5744"/>
    <w:rsid w:val="5E314A2D"/>
    <w:rsid w:val="5E3B7954"/>
    <w:rsid w:val="5E490FA5"/>
    <w:rsid w:val="5E56407A"/>
    <w:rsid w:val="5E60375B"/>
    <w:rsid w:val="5E693CC9"/>
    <w:rsid w:val="5E783DFF"/>
    <w:rsid w:val="5EBE430A"/>
    <w:rsid w:val="5EF102B6"/>
    <w:rsid w:val="5EF4649F"/>
    <w:rsid w:val="5EF74117"/>
    <w:rsid w:val="5F2A7EB4"/>
    <w:rsid w:val="5F2E2A25"/>
    <w:rsid w:val="5F3F7C71"/>
    <w:rsid w:val="5F5C586F"/>
    <w:rsid w:val="5F61517D"/>
    <w:rsid w:val="5F766F41"/>
    <w:rsid w:val="5F7B6802"/>
    <w:rsid w:val="5FD916A5"/>
    <w:rsid w:val="60191C95"/>
    <w:rsid w:val="60AF30AF"/>
    <w:rsid w:val="60B5225A"/>
    <w:rsid w:val="60EC36B6"/>
    <w:rsid w:val="61696A2C"/>
    <w:rsid w:val="61844ECD"/>
    <w:rsid w:val="619A282B"/>
    <w:rsid w:val="61BF2847"/>
    <w:rsid w:val="61C063A1"/>
    <w:rsid w:val="62291342"/>
    <w:rsid w:val="62331D50"/>
    <w:rsid w:val="623463B2"/>
    <w:rsid w:val="624F6160"/>
    <w:rsid w:val="62937A56"/>
    <w:rsid w:val="62A077E8"/>
    <w:rsid w:val="62A362D1"/>
    <w:rsid w:val="62A921BD"/>
    <w:rsid w:val="62E41FEC"/>
    <w:rsid w:val="630B21D5"/>
    <w:rsid w:val="63121A1B"/>
    <w:rsid w:val="63297269"/>
    <w:rsid w:val="634A6B81"/>
    <w:rsid w:val="63643EEE"/>
    <w:rsid w:val="63A71457"/>
    <w:rsid w:val="63B7699D"/>
    <w:rsid w:val="63BE7F8B"/>
    <w:rsid w:val="63CB1533"/>
    <w:rsid w:val="63DF4654"/>
    <w:rsid w:val="64107772"/>
    <w:rsid w:val="64132573"/>
    <w:rsid w:val="641C7BC0"/>
    <w:rsid w:val="643041A9"/>
    <w:rsid w:val="645503DF"/>
    <w:rsid w:val="64937BDF"/>
    <w:rsid w:val="64D74279"/>
    <w:rsid w:val="656174B3"/>
    <w:rsid w:val="65626120"/>
    <w:rsid w:val="658A2459"/>
    <w:rsid w:val="65BD6DCB"/>
    <w:rsid w:val="65C21695"/>
    <w:rsid w:val="65F1499D"/>
    <w:rsid w:val="65F563BE"/>
    <w:rsid w:val="660A286A"/>
    <w:rsid w:val="660D5DDB"/>
    <w:rsid w:val="660F7A2D"/>
    <w:rsid w:val="66273BEC"/>
    <w:rsid w:val="6634780C"/>
    <w:rsid w:val="665711A9"/>
    <w:rsid w:val="665F28E6"/>
    <w:rsid w:val="667D1DFB"/>
    <w:rsid w:val="668A3262"/>
    <w:rsid w:val="66911DD6"/>
    <w:rsid w:val="669D1BA1"/>
    <w:rsid w:val="669F7BF7"/>
    <w:rsid w:val="66C31281"/>
    <w:rsid w:val="67174633"/>
    <w:rsid w:val="67590BF7"/>
    <w:rsid w:val="6774535F"/>
    <w:rsid w:val="677F5A08"/>
    <w:rsid w:val="679351F0"/>
    <w:rsid w:val="679F3CC7"/>
    <w:rsid w:val="67A565DA"/>
    <w:rsid w:val="67EE5B8A"/>
    <w:rsid w:val="67EF0052"/>
    <w:rsid w:val="67FB770E"/>
    <w:rsid w:val="685340C6"/>
    <w:rsid w:val="6868706C"/>
    <w:rsid w:val="68785B1B"/>
    <w:rsid w:val="687C2D01"/>
    <w:rsid w:val="688444FC"/>
    <w:rsid w:val="68981D5C"/>
    <w:rsid w:val="68B549CD"/>
    <w:rsid w:val="68F604A6"/>
    <w:rsid w:val="691677EE"/>
    <w:rsid w:val="693A0AD7"/>
    <w:rsid w:val="694C6618"/>
    <w:rsid w:val="69A10B97"/>
    <w:rsid w:val="69A31C36"/>
    <w:rsid w:val="69B0642B"/>
    <w:rsid w:val="69B14828"/>
    <w:rsid w:val="69B64829"/>
    <w:rsid w:val="69B86652"/>
    <w:rsid w:val="6A2C294A"/>
    <w:rsid w:val="6A5A4FF3"/>
    <w:rsid w:val="6A7D1E16"/>
    <w:rsid w:val="6AA75CB2"/>
    <w:rsid w:val="6AF97490"/>
    <w:rsid w:val="6B4E6F29"/>
    <w:rsid w:val="6B5C71A4"/>
    <w:rsid w:val="6B6511A2"/>
    <w:rsid w:val="6B664194"/>
    <w:rsid w:val="6BB268DE"/>
    <w:rsid w:val="6BBC3C35"/>
    <w:rsid w:val="6BCC219C"/>
    <w:rsid w:val="6BD75289"/>
    <w:rsid w:val="6BDB13E0"/>
    <w:rsid w:val="6C052075"/>
    <w:rsid w:val="6C5856AC"/>
    <w:rsid w:val="6C5F7097"/>
    <w:rsid w:val="6C6A711A"/>
    <w:rsid w:val="6D2645E6"/>
    <w:rsid w:val="6D9046F6"/>
    <w:rsid w:val="6D945236"/>
    <w:rsid w:val="6DA15A4C"/>
    <w:rsid w:val="6DB34F1B"/>
    <w:rsid w:val="6DCB1988"/>
    <w:rsid w:val="6E073D12"/>
    <w:rsid w:val="6E1F79BF"/>
    <w:rsid w:val="6E270498"/>
    <w:rsid w:val="6E43255F"/>
    <w:rsid w:val="6E92331E"/>
    <w:rsid w:val="6EC92688"/>
    <w:rsid w:val="6ED1258A"/>
    <w:rsid w:val="6EF8239B"/>
    <w:rsid w:val="6F010B86"/>
    <w:rsid w:val="6F1C13D8"/>
    <w:rsid w:val="6F28338B"/>
    <w:rsid w:val="6F4013E3"/>
    <w:rsid w:val="6F494336"/>
    <w:rsid w:val="6F557173"/>
    <w:rsid w:val="6F606771"/>
    <w:rsid w:val="6FD40571"/>
    <w:rsid w:val="6FE209AC"/>
    <w:rsid w:val="6FF532EB"/>
    <w:rsid w:val="701F210E"/>
    <w:rsid w:val="704373E8"/>
    <w:rsid w:val="706B11F6"/>
    <w:rsid w:val="707758CB"/>
    <w:rsid w:val="70884A6F"/>
    <w:rsid w:val="70DA7579"/>
    <w:rsid w:val="70DD64B8"/>
    <w:rsid w:val="712A2B72"/>
    <w:rsid w:val="712C52CE"/>
    <w:rsid w:val="712F5D49"/>
    <w:rsid w:val="713C74E3"/>
    <w:rsid w:val="715738D0"/>
    <w:rsid w:val="71591018"/>
    <w:rsid w:val="71943B3D"/>
    <w:rsid w:val="719C5E76"/>
    <w:rsid w:val="71E1792E"/>
    <w:rsid w:val="71ED630B"/>
    <w:rsid w:val="71FA318C"/>
    <w:rsid w:val="721C32BC"/>
    <w:rsid w:val="72407A5B"/>
    <w:rsid w:val="7280607D"/>
    <w:rsid w:val="728C3493"/>
    <w:rsid w:val="72E75904"/>
    <w:rsid w:val="72F633E3"/>
    <w:rsid w:val="73121F4A"/>
    <w:rsid w:val="734842CC"/>
    <w:rsid w:val="736744AD"/>
    <w:rsid w:val="736A5BDC"/>
    <w:rsid w:val="737345A3"/>
    <w:rsid w:val="738B5CE9"/>
    <w:rsid w:val="738B6540"/>
    <w:rsid w:val="73A42F2E"/>
    <w:rsid w:val="73C46510"/>
    <w:rsid w:val="73D36793"/>
    <w:rsid w:val="73EA6CF0"/>
    <w:rsid w:val="73FC7089"/>
    <w:rsid w:val="741A333C"/>
    <w:rsid w:val="74397C2A"/>
    <w:rsid w:val="744477A8"/>
    <w:rsid w:val="74602852"/>
    <w:rsid w:val="747441A6"/>
    <w:rsid w:val="7478758B"/>
    <w:rsid w:val="74823B63"/>
    <w:rsid w:val="749B2A72"/>
    <w:rsid w:val="74A67588"/>
    <w:rsid w:val="74C97A68"/>
    <w:rsid w:val="74FB5FF2"/>
    <w:rsid w:val="75594BBD"/>
    <w:rsid w:val="755A6FD0"/>
    <w:rsid w:val="75636540"/>
    <w:rsid w:val="75910BD8"/>
    <w:rsid w:val="75983BF5"/>
    <w:rsid w:val="75C776B9"/>
    <w:rsid w:val="75CE28CC"/>
    <w:rsid w:val="7619360C"/>
    <w:rsid w:val="761B4C22"/>
    <w:rsid w:val="76211CC5"/>
    <w:rsid w:val="76374F20"/>
    <w:rsid w:val="764E11A6"/>
    <w:rsid w:val="76693E8F"/>
    <w:rsid w:val="768450B0"/>
    <w:rsid w:val="76B21599"/>
    <w:rsid w:val="76DF5FFD"/>
    <w:rsid w:val="76F1139C"/>
    <w:rsid w:val="77015EA2"/>
    <w:rsid w:val="771D7031"/>
    <w:rsid w:val="774D05DA"/>
    <w:rsid w:val="776C70B3"/>
    <w:rsid w:val="77703B8B"/>
    <w:rsid w:val="777F7A9B"/>
    <w:rsid w:val="779B6B81"/>
    <w:rsid w:val="77B530A7"/>
    <w:rsid w:val="77DC506A"/>
    <w:rsid w:val="77E53FF1"/>
    <w:rsid w:val="77FA46B7"/>
    <w:rsid w:val="78183271"/>
    <w:rsid w:val="781D5A94"/>
    <w:rsid w:val="781E68ED"/>
    <w:rsid w:val="782744EC"/>
    <w:rsid w:val="783E3CF5"/>
    <w:rsid w:val="78547303"/>
    <w:rsid w:val="78673508"/>
    <w:rsid w:val="78AF2D9D"/>
    <w:rsid w:val="78BA2809"/>
    <w:rsid w:val="78F62708"/>
    <w:rsid w:val="791800D8"/>
    <w:rsid w:val="7921664B"/>
    <w:rsid w:val="79221128"/>
    <w:rsid w:val="795107DC"/>
    <w:rsid w:val="79594C8D"/>
    <w:rsid w:val="79B73A89"/>
    <w:rsid w:val="79C50455"/>
    <w:rsid w:val="79D2590A"/>
    <w:rsid w:val="79D81554"/>
    <w:rsid w:val="79F91FBD"/>
    <w:rsid w:val="7A101092"/>
    <w:rsid w:val="7A201281"/>
    <w:rsid w:val="7A214B2E"/>
    <w:rsid w:val="7A361F1B"/>
    <w:rsid w:val="7AA8403E"/>
    <w:rsid w:val="7AC35524"/>
    <w:rsid w:val="7AE37671"/>
    <w:rsid w:val="7AEB6C91"/>
    <w:rsid w:val="7AF003B6"/>
    <w:rsid w:val="7B424B5E"/>
    <w:rsid w:val="7B5E4BBF"/>
    <w:rsid w:val="7B6420FB"/>
    <w:rsid w:val="7B834B89"/>
    <w:rsid w:val="7B8D4DFC"/>
    <w:rsid w:val="7BA519B0"/>
    <w:rsid w:val="7BBA36F4"/>
    <w:rsid w:val="7BCE76E0"/>
    <w:rsid w:val="7BD159DB"/>
    <w:rsid w:val="7BE61B6B"/>
    <w:rsid w:val="7BFD3331"/>
    <w:rsid w:val="7C091669"/>
    <w:rsid w:val="7C172836"/>
    <w:rsid w:val="7C1E5A12"/>
    <w:rsid w:val="7C395B32"/>
    <w:rsid w:val="7C791D50"/>
    <w:rsid w:val="7C863913"/>
    <w:rsid w:val="7C897396"/>
    <w:rsid w:val="7C920305"/>
    <w:rsid w:val="7CB91702"/>
    <w:rsid w:val="7CBA2FA5"/>
    <w:rsid w:val="7CC33695"/>
    <w:rsid w:val="7CEB36A7"/>
    <w:rsid w:val="7CF63780"/>
    <w:rsid w:val="7D3969EE"/>
    <w:rsid w:val="7D4973E5"/>
    <w:rsid w:val="7D691C89"/>
    <w:rsid w:val="7D6C2344"/>
    <w:rsid w:val="7D9A293E"/>
    <w:rsid w:val="7DB85637"/>
    <w:rsid w:val="7DC5766E"/>
    <w:rsid w:val="7DCC78B7"/>
    <w:rsid w:val="7DE36EDD"/>
    <w:rsid w:val="7E2C0FEC"/>
    <w:rsid w:val="7E5F3156"/>
    <w:rsid w:val="7E6B4CBB"/>
    <w:rsid w:val="7E737F65"/>
    <w:rsid w:val="7E770B52"/>
    <w:rsid w:val="7E7C183B"/>
    <w:rsid w:val="7EAD6F77"/>
    <w:rsid w:val="7EF77379"/>
    <w:rsid w:val="7F2336B3"/>
    <w:rsid w:val="7F2653AB"/>
    <w:rsid w:val="7F965CBA"/>
    <w:rsid w:val="7FC02529"/>
    <w:rsid w:val="7FC70AC7"/>
    <w:rsid w:val="7FDB6F6A"/>
    <w:rsid w:val="7FE96C69"/>
    <w:rsid w:val="7FEC3F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eastAsia="宋体"/>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paragraph" w:customStyle="1" w:styleId="11">
    <w:name w:val="表头"/>
    <w:basedOn w:val="1"/>
    <w:qFormat/>
    <w:uiPriority w:val="0"/>
    <w:pPr>
      <w:spacing w:line="360" w:lineRule="auto"/>
      <w:jc w:val="center"/>
    </w:pPr>
    <w:rPr>
      <w:rFonts w:ascii="Calibri" w:hAnsi="Calibri" w:eastAsia="宋体" w:cs="Times New Roman"/>
      <w:b/>
      <w:kern w:val="0"/>
      <w:sz w:val="20"/>
      <w:szCs w:val="20"/>
    </w:rPr>
  </w:style>
  <w:style w:type="paragraph" w:customStyle="1" w:styleId="12">
    <w:name w:val="表内容"/>
    <w:basedOn w:val="1"/>
    <w:qFormat/>
    <w:uiPriority w:val="0"/>
    <w:pPr>
      <w:spacing w:line="360" w:lineRule="auto"/>
    </w:pPr>
    <w:rPr>
      <w:rFonts w:ascii="Calibri" w:hAnsi="Calibri" w:eastAsia="宋体" w:cs="Times New Roman"/>
      <w:kern w:val="0"/>
      <w:sz w:val="20"/>
      <w:szCs w:val="20"/>
    </w:rPr>
  </w:style>
  <w:style w:type="paragraph" w:customStyle="1" w:styleId="13">
    <w:name w:val="表格文字"/>
    <w:basedOn w:val="1"/>
    <w:qFormat/>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bgw</dc:creator>
  <cp:lastModifiedBy>邹晟----茂茂</cp:lastModifiedBy>
  <dcterms:modified xsi:type="dcterms:W3CDTF">2018-05-02T10:38:57Z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